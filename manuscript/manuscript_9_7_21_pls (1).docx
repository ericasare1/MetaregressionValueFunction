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117078DB" w14:textId="77777777" w:rsidR="00565DE8" w:rsidRPr="004D1057" w:rsidRDefault="00565DE8" w:rsidP="00A84D31">
      <w:pPr>
        <w:spacing w:line="480" w:lineRule="auto"/>
        <w:rPr>
          <w:b/>
          <w:bCs/>
        </w:rPr>
      </w:pPr>
    </w:p>
    <w:p w14:paraId="22D92EF2" w14:textId="77777777" w:rsidR="00565DE8" w:rsidRPr="004D1057" w:rsidRDefault="00565DE8" w:rsidP="00A84D31">
      <w:pPr>
        <w:spacing w:line="480" w:lineRule="auto"/>
        <w:rPr>
          <w:b/>
          <w:bCs/>
        </w:rPr>
      </w:pPr>
    </w:p>
    <w:p w14:paraId="00EAB509"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11C3B53E" w14:textId="77777777" w:rsidR="00565DE8" w:rsidRPr="004D1057" w:rsidRDefault="00565DE8" w:rsidP="00A84D31">
      <w:pPr>
        <w:spacing w:line="480" w:lineRule="auto"/>
        <w:rPr>
          <w:b/>
          <w:bCs/>
        </w:rPr>
      </w:pPr>
    </w:p>
    <w:p w14:paraId="1C0CBEB4" w14:textId="77777777" w:rsidR="00565DE8" w:rsidRPr="004D1057" w:rsidRDefault="00565DE8" w:rsidP="00A84D31">
      <w:pPr>
        <w:spacing w:line="480" w:lineRule="auto"/>
        <w:rPr>
          <w:b/>
          <w:bCs/>
        </w:rPr>
      </w:pPr>
    </w:p>
    <w:p w14:paraId="2FFCB531" w14:textId="77777777" w:rsidR="00565DE8" w:rsidRPr="004D1057" w:rsidRDefault="00565DE8" w:rsidP="00A84D31">
      <w:pPr>
        <w:spacing w:line="480" w:lineRule="auto"/>
        <w:rPr>
          <w:b/>
          <w:bCs/>
        </w:rPr>
      </w:pPr>
    </w:p>
    <w:p w14:paraId="0CBFDC51" w14:textId="77777777" w:rsidR="00565DE8" w:rsidRPr="004D1057" w:rsidRDefault="00565DE8" w:rsidP="00A84D31">
      <w:pPr>
        <w:spacing w:line="480" w:lineRule="auto"/>
        <w:rPr>
          <w:b/>
          <w:bCs/>
        </w:rPr>
      </w:pPr>
    </w:p>
    <w:p w14:paraId="3773B5CA" w14:textId="77777777" w:rsidR="00565DE8" w:rsidRPr="004D1057" w:rsidRDefault="00565DE8" w:rsidP="00A84D31">
      <w:pPr>
        <w:spacing w:line="480" w:lineRule="auto"/>
        <w:rPr>
          <w:b/>
          <w:bCs/>
        </w:rPr>
      </w:pPr>
    </w:p>
    <w:p w14:paraId="6D11E038" w14:textId="77777777" w:rsidR="00565DE8" w:rsidRPr="004D1057" w:rsidRDefault="00565DE8" w:rsidP="00A84D31">
      <w:pPr>
        <w:spacing w:line="480" w:lineRule="auto"/>
        <w:rPr>
          <w:b/>
          <w:bCs/>
        </w:rPr>
      </w:pPr>
    </w:p>
    <w:p w14:paraId="61D3BC61" w14:textId="77777777" w:rsidR="00565DE8" w:rsidRPr="004D1057" w:rsidRDefault="00565DE8" w:rsidP="00A84D31">
      <w:pPr>
        <w:spacing w:line="480" w:lineRule="auto"/>
        <w:rPr>
          <w:b/>
          <w:bCs/>
        </w:rPr>
      </w:pPr>
    </w:p>
    <w:p w14:paraId="12EEAEC8" w14:textId="77777777" w:rsidR="00565DE8" w:rsidRPr="004D1057" w:rsidRDefault="00565DE8" w:rsidP="00A84D31">
      <w:pPr>
        <w:spacing w:line="480" w:lineRule="auto"/>
        <w:rPr>
          <w:b/>
          <w:bCs/>
        </w:rPr>
      </w:pPr>
    </w:p>
    <w:p w14:paraId="69B3E474" w14:textId="77777777" w:rsidR="00565DE8" w:rsidRPr="004D1057" w:rsidRDefault="00565DE8" w:rsidP="00A84D31">
      <w:pPr>
        <w:spacing w:line="480" w:lineRule="auto"/>
        <w:rPr>
          <w:b/>
          <w:bCs/>
        </w:rPr>
      </w:pPr>
    </w:p>
    <w:p w14:paraId="35502004" w14:textId="77777777" w:rsidR="00565DE8" w:rsidRPr="004D1057" w:rsidRDefault="00565DE8" w:rsidP="00A84D31">
      <w:pPr>
        <w:spacing w:line="480" w:lineRule="auto"/>
        <w:rPr>
          <w:b/>
          <w:bCs/>
        </w:rPr>
      </w:pPr>
    </w:p>
    <w:p w14:paraId="5DE9062E" w14:textId="77777777" w:rsidR="00565DE8" w:rsidRPr="004D1057" w:rsidRDefault="00565DE8" w:rsidP="00A84D31">
      <w:pPr>
        <w:spacing w:line="480" w:lineRule="auto"/>
        <w:rPr>
          <w:b/>
          <w:bCs/>
        </w:rPr>
      </w:pPr>
    </w:p>
    <w:p w14:paraId="4F9EEC8D" w14:textId="77777777" w:rsidR="00565DE8" w:rsidRPr="004D1057" w:rsidRDefault="00565DE8" w:rsidP="00A84D31">
      <w:pPr>
        <w:spacing w:line="480" w:lineRule="auto"/>
        <w:rPr>
          <w:b/>
          <w:bCs/>
        </w:rPr>
      </w:pPr>
    </w:p>
    <w:p w14:paraId="1EE5AEE6" w14:textId="77777777" w:rsidR="00565DE8" w:rsidRPr="004D1057" w:rsidRDefault="00565DE8" w:rsidP="00A84D31">
      <w:pPr>
        <w:spacing w:line="480" w:lineRule="auto"/>
        <w:rPr>
          <w:b/>
          <w:bCs/>
        </w:rPr>
      </w:pPr>
    </w:p>
    <w:p w14:paraId="6C736094" w14:textId="77777777" w:rsidR="00565DE8" w:rsidRPr="004D1057" w:rsidRDefault="00565DE8" w:rsidP="00A84D31">
      <w:pPr>
        <w:spacing w:line="480" w:lineRule="auto"/>
        <w:rPr>
          <w:b/>
          <w:bCs/>
        </w:rPr>
      </w:pPr>
    </w:p>
    <w:p w14:paraId="214D025B" w14:textId="77777777" w:rsidR="00565DE8" w:rsidRPr="004D1057" w:rsidRDefault="00565DE8" w:rsidP="00A84D31">
      <w:pPr>
        <w:spacing w:line="480" w:lineRule="auto"/>
        <w:rPr>
          <w:b/>
          <w:bCs/>
        </w:rPr>
      </w:pPr>
    </w:p>
    <w:p w14:paraId="2AB93291" w14:textId="77777777" w:rsidR="00A84D31" w:rsidRPr="004D1057" w:rsidRDefault="00A84D31" w:rsidP="00A84D31">
      <w:pPr>
        <w:spacing w:line="480" w:lineRule="auto"/>
        <w:rPr>
          <w:b/>
          <w:bCs/>
        </w:rPr>
      </w:pP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64B5807"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Nakivubo wetlands in Uganda (Schuijt, 2002), Muthurajawela wetland in Sri Lanka (Emerson and Kekulandala, 2003); flood plains of the </w:t>
      </w:r>
      <w:r w:rsidR="006F1C0D" w:rsidRPr="004D1057">
        <w:rPr>
          <w:rFonts w:eastAsiaTheme="minorHAnsi"/>
        </w:rPr>
        <w:t>Elbe River</w:t>
      </w:r>
      <w:r w:rsidRPr="004D1057">
        <w:rPr>
          <w:rFonts w:eastAsiaTheme="minorHAnsi"/>
        </w:rPr>
        <w:t xml:space="preserve"> in Germany (Meyerhoff and Dehnhardt,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01BE825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821CAB" w:rsidRPr="00966EE6">
        <w:rPr>
          <w:rFonts w:eastAsiaTheme="minorHAnsi"/>
        </w:rPr>
        <w:t xml:space="preserve">The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sidR="006F1C0D">
        <w:rPr>
          <w:rFonts w:eastAsiaTheme="minorHAnsi"/>
        </w:rPr>
        <w:t>Five and 4</w:t>
      </w:r>
      <w:r w:rsidR="00E42ABA" w:rsidRPr="00966EE6">
        <w:rPr>
          <w:rFonts w:eastAsiaTheme="minorHAnsi"/>
        </w:rPr>
        <w:t xml:space="preserve"> studies in </w:t>
      </w:r>
      <w:r w:rsidR="006F1C0D">
        <w:rPr>
          <w:rFonts w:eastAsiaTheme="minorHAnsi"/>
        </w:rPr>
        <w:t xml:space="preserve">the </w:t>
      </w:r>
      <w:r w:rsidR="003C1749" w:rsidRPr="00966EE6">
        <w:rPr>
          <w:rFonts w:eastAsiaTheme="minorHAnsi"/>
        </w:rPr>
        <w:t xml:space="preserve">US </w:t>
      </w:r>
      <w:r w:rsidR="00E42ABA" w:rsidRPr="00966EE6">
        <w:rPr>
          <w:rFonts w:eastAsiaTheme="minorHAnsi"/>
        </w:rPr>
        <w:t xml:space="preserve">and </w:t>
      </w:r>
      <w:r w:rsidR="003C1749" w:rsidRPr="00966EE6">
        <w:rPr>
          <w:rFonts w:eastAsiaTheme="minorHAnsi"/>
        </w:rPr>
        <w:t xml:space="preserve">Canadian </w:t>
      </w:r>
      <w:r w:rsidR="006F1C0D">
        <w:rPr>
          <w:rFonts w:eastAsiaTheme="minorHAnsi"/>
        </w:rPr>
        <w:t xml:space="preserve">datasets, respectively, </w:t>
      </w:r>
      <w:r w:rsidR="003C1749" w:rsidRPr="00966EE6">
        <w:rPr>
          <w:rFonts w:eastAsiaTheme="minorHAnsi"/>
        </w:rPr>
        <w:t>produced multiple observations.</w:t>
      </w:r>
      <w:r w:rsidR="003C1749" w:rsidRPr="00740360">
        <w:rPr>
          <w:rFonts w:eastAsiaTheme="minorHAnsi"/>
        </w:rPr>
        <w:t xml:space="preserve">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C7CD1C8" w:rsidR="00010A66" w:rsidRDefault="00010A66" w:rsidP="00D90D98">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that a 1% increase in wetland acreage change would cause about 0.</w:t>
      </w:r>
      <w:r w:rsidR="00433E47">
        <w:rPr>
          <w:rFonts w:eastAsiaTheme="minorHAnsi"/>
        </w:rPr>
        <w:t>42</w:t>
      </w:r>
      <w:r w:rsidR="00D90D98" w:rsidRPr="005A4F6F">
        <w:rPr>
          <w:rFonts w:eastAsiaTheme="minorHAnsi"/>
        </w:rPr>
        <w:t xml:space="preserve">% increase in willingness to pay to conserve the wetland acreage change.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mean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less than using the US 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0A930A64" w14:textId="4B8CA0D3" w:rsidR="00AA530B" w:rsidRPr="004D1057" w:rsidRDefault="001D0073" w:rsidP="001D0073">
      <w:pPr>
        <w:spacing w:line="480" w:lineRule="auto"/>
        <w:ind w:firstLine="720"/>
        <w:rPr>
          <w:rFonts w:eastAsiaTheme="minorHAnsi"/>
        </w:rPr>
      </w:pPr>
      <w:r w:rsidRPr="004D1057">
        <w:rPr>
          <w:rFonts w:eastAsiaTheme="minorHAnsi"/>
          <w:highlight w:val="yellow"/>
        </w:rPr>
        <w:lastRenderedPageBreak/>
        <w:t xml:space="preserve">The policy application of our estimated model to value wetlands lost between 2001 and 2011 in the </w:t>
      </w:r>
      <w:r w:rsidR="00B71C98" w:rsidRPr="004D1057">
        <w:rPr>
          <w:rFonts w:eastAsiaTheme="minorHAnsi"/>
          <w:highlight w:val="yellow"/>
        </w:rPr>
        <w:t xml:space="preserve">Canadian </w:t>
      </w:r>
      <w:r w:rsidRPr="004D1057">
        <w:rPr>
          <w:rFonts w:eastAsiaTheme="minorHAnsi"/>
          <w:highlight w:val="yellow"/>
        </w:rPr>
        <w:t>Prairie Habitat Joint Venture landscapes</w:t>
      </w:r>
      <w:r w:rsidR="0088596C" w:rsidRPr="004D1057">
        <w:rPr>
          <w:rFonts w:eastAsiaTheme="minorHAnsi"/>
          <w:highlight w:val="yellow"/>
        </w:rPr>
        <w:t xml:space="preserve">, </w:t>
      </w:r>
      <w:r w:rsidRPr="004D1057">
        <w:rPr>
          <w:rFonts w:eastAsiaTheme="minorHAnsi"/>
          <w:highlight w:val="yellow"/>
        </w:rPr>
        <w:t xml:space="preserve">shows that the mean willingness to pay to restore wetlands are $510/household/year, $115/household/year, and $279/household/year, in Saskatchewan, Alberta, and Manitoba, respectively. </w:t>
      </w:r>
      <w:r w:rsidR="00AA530B" w:rsidRPr="004D1057">
        <w:rPr>
          <w:highlight w:val="yellow"/>
        </w:rPr>
        <w:t>Also, there is a positive relationship between willingness to pay to restore wetlands loss and wetland acreage.</w:t>
      </w:r>
      <w:r w:rsidR="00AA530B" w:rsidRPr="004D1057">
        <w:t xml:space="preserve"> </w:t>
      </w:r>
    </w:p>
    <w:p w14:paraId="0D4C4DAE" w14:textId="77777777" w:rsidR="001A4C18" w:rsidRDefault="00C65729" w:rsidP="001A4C18">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 xml:space="preserve">Benefit estimates are used in benefit-cost calculations to justify the need to fund projects. </w:t>
      </w:r>
    </w:p>
    <w:p w14:paraId="60987828" w14:textId="084D01D7" w:rsidR="00F40835" w:rsidRPr="004D1057" w:rsidRDefault="00F40835" w:rsidP="001A4C18">
      <w:pPr>
        <w:pStyle w:val="NormalWeb"/>
        <w:tabs>
          <w:tab w:val="left" w:pos="4950"/>
        </w:tabs>
        <w:spacing w:line="480" w:lineRule="auto"/>
        <w:ind w:firstLine="720"/>
        <w:rPr>
          <w:rFonts w:eastAsiaTheme="minorHAnsi"/>
        </w:rPr>
      </w:pPr>
      <w:r w:rsidRPr="004D1057">
        <w:t xml:space="preserve">Besides contributing to providing reliable benefit transfer values for wetland conservation policy in Canadian Prairies, our paper </w:t>
      </w:r>
      <w:r w:rsidR="00DB47F4" w:rsidRPr="004D1057">
        <w:t>supports the observation in Johnson and Thomasin (2010) that, relying only on US wetland valuation studies to infer wetland values in Canada is not a best practice.</w:t>
      </w:r>
      <w:r w:rsidR="001D0073" w:rsidRPr="004D1057">
        <w:t xml:space="preserve"> </w:t>
      </w:r>
      <w:r w:rsidRPr="004D1057">
        <w:t xml:space="preserve">Therefore, the paper agrees with the suggestion of Johnson and Thomasin (2010) for policymakers to adjust benefit transfer values, especially from US original studies to Canadian policy contexts to reduce transfer errors. </w:t>
      </w:r>
      <w:r w:rsidR="004B7426" w:rsidRPr="004D1057">
        <w:t xml:space="preserve">Again, our paper will improve on the application of benefit transfer of wetland values in Canada, by providing the key factors or variables practitioners could use to control for differences between policy and original study sites. </w:t>
      </w:r>
      <w:r w:rsidR="004A435E" w:rsidRPr="004D1057">
        <w:t xml:space="preserve"> </w:t>
      </w:r>
    </w:p>
    <w:p w14:paraId="6AB76BE2" w14:textId="2F8497DC" w:rsidR="00BE2FEA" w:rsidRPr="004D1057" w:rsidRDefault="00F40835" w:rsidP="00F40835">
      <w:pPr>
        <w:spacing w:line="480" w:lineRule="auto"/>
        <w:ind w:firstLine="720"/>
      </w:pPr>
      <w:r w:rsidRPr="004D1057">
        <w:lastRenderedPageBreak/>
        <w:t>This paper is structured into five sections. Section two compares and contrasts the few wetland valuations studies that have been conducted in Canada</w:t>
      </w:r>
      <w:r w:rsidR="00C52360" w:rsidRPr="004D1057">
        <w:t xml:space="preserve">; it also </w:t>
      </w:r>
      <w:r w:rsidR="00BF63F4" w:rsidRPr="004D1057">
        <w:t>provides</w:t>
      </w:r>
      <w:r w:rsidR="00C52360" w:rsidRPr="004D1057">
        <w:t xml:space="preserve"> background information on the Prairie Habitat Joint Venture landscapes in the Canadian Prairies, which is the policy application area for our proposed meta-transfer function. </w:t>
      </w:r>
      <w:r w:rsidR="00BF63F4" w:rsidRPr="004D1057">
        <w:t xml:space="preserve">The data that will be used to estimate our model, and </w:t>
      </w:r>
      <w:r w:rsidR="0088596C" w:rsidRPr="004D1057">
        <w:t>its</w:t>
      </w:r>
      <w:r w:rsidR="00BF63F4" w:rsidRPr="004D1057">
        <w:t xml:space="preserve"> descriptive statistics are discussed in section 3. </w:t>
      </w:r>
      <w:r w:rsidRPr="004D1057">
        <w:t xml:space="preserve">The methodology of the study, including meta-data and meta-analysis econometric model, is described in section </w:t>
      </w:r>
      <w:r w:rsidR="00BF63F4" w:rsidRPr="004D1057">
        <w:t>four.</w:t>
      </w:r>
      <w:r w:rsidRPr="004D1057">
        <w:t xml:space="preserve"> Next, the </w:t>
      </w:r>
      <w:r w:rsidR="00DB47F4" w:rsidRPr="004D1057">
        <w:t xml:space="preserve">results of </w:t>
      </w:r>
      <w:r w:rsidR="00C52360" w:rsidRPr="004D1057">
        <w:t xml:space="preserve">our estimated model, the in-sample meta-function transfer errors, and the </w:t>
      </w:r>
      <w:r w:rsidR="00DB47F4" w:rsidRPr="004D1057">
        <w:t xml:space="preserve">policy application of the estimated Bayesian model </w:t>
      </w:r>
      <w:r w:rsidR="00C52360" w:rsidRPr="004D1057">
        <w:t xml:space="preserve">to the </w:t>
      </w:r>
      <w:r w:rsidR="00DB47F4" w:rsidRPr="004D1057">
        <w:t>valuation</w:t>
      </w:r>
      <w:r w:rsidR="00C52360" w:rsidRPr="004D1057">
        <w:t xml:space="preserve"> of</w:t>
      </w:r>
      <w:r w:rsidR="00DB47F4" w:rsidRPr="004D1057">
        <w:t xml:space="preserve"> wetlands in the Canadian Prairies (PHJV landscapes) are </w:t>
      </w:r>
      <w:r w:rsidR="00E22449" w:rsidRPr="004D1057">
        <w:t>reported</w:t>
      </w:r>
      <w:r w:rsidR="00DB47F4" w:rsidRPr="004D1057">
        <w:t xml:space="preserve"> </w:t>
      </w:r>
      <w:r w:rsidRPr="004D1057">
        <w:t xml:space="preserve">in section </w:t>
      </w:r>
      <w:r w:rsidR="00BF63F4" w:rsidRPr="004D1057">
        <w:t>five</w:t>
      </w:r>
      <w:r w:rsidRPr="004D1057">
        <w:t xml:space="preserve">. </w:t>
      </w:r>
      <w:r w:rsidR="00E22449" w:rsidRPr="004D1057">
        <w:t xml:space="preserve">We discuss the model results in section 6. </w:t>
      </w:r>
      <w:r w:rsidRPr="004D1057">
        <w:t>Lastly, the conclusion of the study and the limitations of the study</w:t>
      </w:r>
      <w:r w:rsidR="001D0073" w:rsidRPr="004D1057">
        <w:t>,</w:t>
      </w:r>
      <w:r w:rsidRPr="004D1057">
        <w:t xml:space="preserve"> and suggestions for future research are provided in section </w:t>
      </w:r>
      <w:r w:rsidR="00E22449" w:rsidRPr="004D1057">
        <w:t>7</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77777777" w:rsidR="001B2B31" w:rsidRDefault="00051B63" w:rsidP="006E73CB">
      <w:pPr>
        <w:spacing w:line="480" w:lineRule="auto"/>
        <w:ind w:firstLine="720"/>
        <w:rPr>
          <w:color w:val="0E101A"/>
        </w:rPr>
      </w:pPr>
      <w:commentRangeStart w:id="3"/>
      <w:r w:rsidRPr="004D1057">
        <w:rPr>
          <w:color w:val="0E101A"/>
        </w:rPr>
        <w:t>In many cases</w:t>
      </w:r>
      <w:commentRangeEnd w:id="3"/>
      <w:r w:rsidR="00A57D0D">
        <w:rPr>
          <w:rStyle w:val="CommentReference"/>
          <w:rFonts w:asciiTheme="minorHAnsi" w:eastAsiaTheme="minorHAnsi" w:hAnsiTheme="minorHAnsi" w:cstheme="minorBidi"/>
        </w:rPr>
        <w:commentReference w:id="3"/>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4"/>
      <w:r w:rsidRPr="00D54FE9">
        <w:rPr>
          <w:color w:val="0E101A"/>
        </w:rPr>
        <w:t xml:space="preserve">non-use values </w:t>
      </w:r>
      <w:commentRangeEnd w:id="4"/>
      <w:r w:rsidR="00A57D0D">
        <w:rPr>
          <w:rStyle w:val="CommentReference"/>
          <w:rFonts w:asciiTheme="minorHAnsi" w:eastAsiaTheme="minorHAnsi" w:hAnsiTheme="minorHAnsi" w:cstheme="minorBidi"/>
        </w:rPr>
        <w:commentReference w:id="4"/>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p>
    <w:p w14:paraId="4A147089" w14:textId="3E5FF924"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i)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key word searches of environmental and resource economics journals as well as online databases such as EconLit and Google Scholar</w:t>
      </w:r>
      <w:r>
        <w:rPr>
          <w:color w:val="0E101A"/>
        </w:rPr>
        <w:t xml:space="preserve">, iv) as well as a recent comprehensive review of environmental valuation studies in Canada (Lloyd-Smith, 2020). </w:t>
      </w:r>
      <w:r w:rsidR="00801F4C" w:rsidRPr="004D1057">
        <w:rPr>
          <w:color w:val="0E101A"/>
        </w:rPr>
        <w:t xml:space="preserve"> </w:t>
      </w:r>
    </w:p>
    <w:p w14:paraId="1F24D581" w14:textId="76FC7955"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the stated preference method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xml:space="preserve">; </w:t>
      </w:r>
      <w:r w:rsidR="00D43C83">
        <w:rPr>
          <w:color w:val="0E101A"/>
        </w:rPr>
        <w:t xml:space="preserve">Ayokunle,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r w:rsidR="00601DE7" w:rsidRPr="004D1057">
        <w:rPr>
          <w:color w:val="0E101A"/>
        </w:rPr>
        <w:t>Vossler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del w:id="5" w:author="Lloyd-Smith, Patrick" w:date="2021-08-19T09:44:00Z">
        <w:r w:rsidR="00C506FD" w:rsidRPr="004D1057" w:rsidDel="00A57D0D">
          <w:rPr>
            <w:color w:val="0E101A"/>
          </w:rPr>
          <w:delText>For instance, we</w:delText>
        </w:r>
      </w:del>
      <w:ins w:id="6" w:author="Lloyd-Smith, Patrick" w:date="2021-08-19T09:44:00Z">
        <w:r w:rsidR="00A57D0D">
          <w:rPr>
            <w:color w:val="0E101A"/>
          </w:rPr>
          <w:t>We could not include</w:t>
        </w:r>
      </w:ins>
      <w:del w:id="7" w:author="Lloyd-Smith, Patrick" w:date="2021-08-19T09:44:00Z">
        <w:r w:rsidR="00C506FD" w:rsidRPr="004D1057" w:rsidDel="00A57D0D">
          <w:rPr>
            <w:color w:val="0E101A"/>
          </w:rPr>
          <w:delText xml:space="preserve"> excluded</w:delText>
        </w:r>
      </w:del>
      <w:r w:rsidR="00C506FD" w:rsidRPr="004D1057">
        <w:rPr>
          <w:color w:val="0E101A"/>
        </w:rPr>
        <w:t xml:space="preserve"> Dias and Belcher (</w:t>
      </w:r>
      <w:r w:rsidR="008F7B31" w:rsidRPr="004D1057">
        <w:rPr>
          <w:color w:val="0E101A"/>
        </w:rPr>
        <w:t>2015</w:t>
      </w:r>
      <w:r w:rsidR="00C506FD" w:rsidRPr="004D1057">
        <w:rPr>
          <w:color w:val="0E101A"/>
        </w:rPr>
        <w:t xml:space="preserve">) </w:t>
      </w:r>
      <w:del w:id="8" w:author="Lloyd-Smith, Patrick" w:date="2021-08-19T09:44:00Z">
        <w:r w:rsidR="00C506FD" w:rsidRPr="004D1057" w:rsidDel="00A57D0D">
          <w:rPr>
            <w:color w:val="0E101A"/>
          </w:rPr>
          <w:delText xml:space="preserve">from </w:delText>
        </w:r>
      </w:del>
      <w:ins w:id="9" w:author="Lloyd-Smith, Patrick" w:date="2021-08-19T09:44:00Z">
        <w:r w:rsidR="00A57D0D">
          <w:rPr>
            <w:color w:val="0E101A"/>
          </w:rPr>
          <w:t>in</w:t>
        </w:r>
        <w:r w:rsidR="00A57D0D" w:rsidRPr="004D1057">
          <w:rPr>
            <w:color w:val="0E101A"/>
          </w:rPr>
          <w:t xml:space="preserve"> </w:t>
        </w:r>
      </w:ins>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 xml:space="preserve">include enough </w:t>
      </w:r>
      <w:r w:rsidR="001B2B31">
        <w:rPr>
          <w:color w:val="0E101A"/>
        </w:rPr>
        <w:lastRenderedPageBreak/>
        <w:t>information</w:t>
      </w:r>
      <w:r w:rsidR="00C506FD" w:rsidRPr="004D1057">
        <w:rPr>
          <w:color w:val="0E101A"/>
        </w:rPr>
        <w:t xml:space="preserve"> on baseline wetland acreage and extent of wetland change.</w:t>
      </w:r>
      <w:r w:rsidR="00D43C83">
        <w:rPr>
          <w:color w:val="0E101A"/>
        </w:rPr>
        <w:t xml:space="preserve"> </w:t>
      </w:r>
      <w:commentRangeStart w:id="10"/>
      <w:r w:rsidR="00D43C83">
        <w:rPr>
          <w:color w:val="0E101A"/>
        </w:rPr>
        <w:t>Also, we excluded Rudd et al. (2016) because i</w:t>
      </w:r>
      <w:r w:rsidR="005E5710">
        <w:rPr>
          <w:color w:val="0E101A"/>
        </w:rPr>
        <w:t>t focused on saltwater wetlands.</w:t>
      </w:r>
      <w:commentRangeEnd w:id="10"/>
      <w:r w:rsidR="00A57D0D">
        <w:rPr>
          <w:rStyle w:val="CommentReference"/>
          <w:rFonts w:asciiTheme="minorHAnsi" w:eastAsiaTheme="minorHAnsi" w:hAnsiTheme="minorHAnsi" w:cstheme="minorBidi"/>
        </w:rPr>
        <w:commentReference w:id="10"/>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075C2F88"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He</w:t>
      </w:r>
      <w:del w:id="11" w:author="Lloyd-Smith, Patrick" w:date="2021-08-19T09:46:00Z">
        <w:r w:rsidRPr="004D1057" w:rsidDel="00A57D0D">
          <w:rPr>
            <w:color w:val="0E101A"/>
          </w:rPr>
          <w:delText>t</w:delText>
        </w:r>
      </w:del>
      <w:r w:rsidRPr="004D1057">
        <w:rPr>
          <w:color w:val="0E101A"/>
        </w:rPr>
        <w:t xml:space="preserve"> et al (2017) compared the accuracy and effectiveness of contingent valuation and choice experiment in valuing wetlands. </w:t>
      </w:r>
      <w:del w:id="12" w:author="Lloyd-Smith, Patrick" w:date="2021-08-19T09:45:00Z">
        <w:r w:rsidRPr="004D1057" w:rsidDel="00A57D0D">
          <w:rPr>
            <w:color w:val="0E101A"/>
          </w:rPr>
          <w:delText xml:space="preserve">Again, </w:delText>
        </w:r>
      </w:del>
      <w:ins w:id="13" w:author="Lloyd-Smith, Patrick" w:date="2021-08-19T09:45:00Z">
        <w:r w:rsidR="00A57D0D">
          <w:rPr>
            <w:color w:val="0E101A"/>
          </w:rPr>
          <w:t>A</w:t>
        </w:r>
        <w:r w:rsidR="00A57D0D" w:rsidRPr="004D1057">
          <w:rPr>
            <w:color w:val="0E101A"/>
          </w:rPr>
          <w:t xml:space="preserve">ll the studies were published in peer-reviewed journals </w:t>
        </w:r>
      </w:ins>
      <w:r w:rsidRPr="004D1057">
        <w:rPr>
          <w:color w:val="0E101A"/>
        </w:rPr>
        <w:t xml:space="preserve">except </w:t>
      </w:r>
      <w:r w:rsidR="00565AE2" w:rsidRPr="004D1057">
        <w:rPr>
          <w:color w:val="0E101A"/>
        </w:rPr>
        <w:t xml:space="preserve">Tkac </w:t>
      </w:r>
      <w:r w:rsidRPr="004D1057">
        <w:rPr>
          <w:color w:val="0E101A"/>
        </w:rPr>
        <w:t>(2002)</w:t>
      </w:r>
      <w:r w:rsidR="005E5710">
        <w:rPr>
          <w:color w:val="0E101A"/>
        </w:rPr>
        <w:t xml:space="preserve"> and Ayokunde (2003)</w:t>
      </w:r>
      <w:ins w:id="14" w:author="Lloyd-Smith, Patrick" w:date="2021-08-19T09:46:00Z">
        <w:r w:rsidR="00A57D0D">
          <w:rPr>
            <w:color w:val="0E101A"/>
          </w:rPr>
          <w:t>.</w:t>
        </w:r>
      </w:ins>
      <w:del w:id="15" w:author="Lloyd-Smith, Patrick" w:date="2021-08-19T09:46:00Z">
        <w:r w:rsidRPr="004D1057" w:rsidDel="00A57D0D">
          <w:rPr>
            <w:color w:val="0E101A"/>
          </w:rPr>
          <w:delText>,</w:delText>
        </w:r>
      </w:del>
      <w:del w:id="16" w:author="Lloyd-Smith, Patrick" w:date="2021-08-19T09:45:00Z">
        <w:r w:rsidRPr="004D1057" w:rsidDel="00A57D0D">
          <w:rPr>
            <w:color w:val="0E101A"/>
          </w:rPr>
          <w:delText xml:space="preserve"> all the studies were published in peer-reviewed journals</w:delText>
        </w:r>
      </w:del>
      <w:r w:rsidRPr="004D1057">
        <w:rPr>
          <w:color w:val="0E101A"/>
        </w:rPr>
        <w:t xml:space="preserve">.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0"/>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17" w:name="_Hlk66060711"/>
      <w:commentRangeStart w:id="18"/>
      <w:r w:rsidRPr="004D1057">
        <w:rPr>
          <w:b/>
          <w:bCs/>
        </w:rPr>
        <w:t xml:space="preserve">Table 1. </w:t>
      </w:r>
      <w:commentRangeStart w:id="19"/>
      <w:r w:rsidRPr="004D1057">
        <w:rPr>
          <w:b/>
          <w:bCs/>
        </w:rPr>
        <w:t xml:space="preserve">Comparison of </w:t>
      </w:r>
      <w:r w:rsidR="00B733C8">
        <w:rPr>
          <w:b/>
          <w:bCs/>
        </w:rPr>
        <w:t xml:space="preserve">Stated Preference </w:t>
      </w:r>
      <w:commentRangeEnd w:id="19"/>
      <w:r w:rsidR="004113EC">
        <w:rPr>
          <w:rStyle w:val="CommentReference"/>
          <w:rFonts w:asciiTheme="minorHAnsi" w:eastAsiaTheme="minorHAnsi" w:hAnsiTheme="minorHAnsi" w:cstheme="minorBidi"/>
        </w:rPr>
        <w:commentReference w:id="19"/>
      </w:r>
      <w:r w:rsidRPr="004D1057">
        <w:rPr>
          <w:b/>
          <w:bCs/>
        </w:rPr>
        <w:t>Wetland Valuation Studies in Canada</w:t>
      </w:r>
      <w:commentRangeEnd w:id="18"/>
      <w:r w:rsidRPr="004D1057">
        <w:rPr>
          <w:rStyle w:val="CommentReference"/>
          <w:rFonts w:eastAsia="Calibri"/>
        </w:rPr>
        <w:commentReference w:id="18"/>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0" w:author="Lloyd-Smith, Patrick" w:date="2021-08-19T10:16:00Z">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093"/>
        <w:gridCol w:w="709"/>
        <w:gridCol w:w="1134"/>
        <w:gridCol w:w="988"/>
        <w:gridCol w:w="2447"/>
        <w:gridCol w:w="1843"/>
        <w:gridCol w:w="2077"/>
        <w:gridCol w:w="1273"/>
        <w:gridCol w:w="1044"/>
        <w:tblGridChange w:id="21">
          <w:tblGrid>
            <w:gridCol w:w="2093"/>
            <w:gridCol w:w="709"/>
            <w:gridCol w:w="1134"/>
            <w:gridCol w:w="988"/>
            <w:gridCol w:w="3194"/>
            <w:gridCol w:w="1521"/>
            <w:gridCol w:w="1652"/>
            <w:gridCol w:w="1273"/>
            <w:gridCol w:w="1044"/>
          </w:tblGrid>
        </w:tblGridChange>
      </w:tblGrid>
      <w:tr w:rsidR="008C116C" w:rsidRPr="004D1057" w14:paraId="69025901" w14:textId="77777777" w:rsidTr="00416FCD">
        <w:tc>
          <w:tcPr>
            <w:tcW w:w="2093" w:type="dxa"/>
            <w:tcBorders>
              <w:top w:val="single" w:sz="4" w:space="0" w:color="auto"/>
              <w:left w:val="nil"/>
              <w:bottom w:val="single" w:sz="4" w:space="0" w:color="auto"/>
              <w:right w:val="nil"/>
            </w:tcBorders>
            <w:shd w:val="clear" w:color="auto" w:fill="auto"/>
            <w:tcPrChange w:id="22" w:author="Lloyd-Smith, Patrick" w:date="2021-08-19T10:16:00Z">
              <w:tcPr>
                <w:tcW w:w="2093" w:type="dxa"/>
                <w:tcBorders>
                  <w:top w:val="single" w:sz="4" w:space="0" w:color="auto"/>
                  <w:left w:val="nil"/>
                  <w:bottom w:val="single" w:sz="4" w:space="0" w:color="auto"/>
                  <w:right w:val="nil"/>
                </w:tcBorders>
                <w:shd w:val="clear" w:color="auto" w:fill="auto"/>
              </w:tcPr>
            </w:tcPrChange>
          </w:tcPr>
          <w:p w14:paraId="22787EFF" w14:textId="77777777" w:rsidR="008C116C" w:rsidRPr="004D1057" w:rsidRDefault="008C116C" w:rsidP="0044769C">
            <w:pPr>
              <w:pStyle w:val="NoSpacing"/>
              <w:rPr>
                <w:b/>
                <w:bCs/>
                <w:sz w:val="20"/>
                <w:szCs w:val="20"/>
              </w:rPr>
            </w:pPr>
            <w:bookmarkStart w:id="23"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Change w:id="24" w:author="Lloyd-Smith, Patrick" w:date="2021-08-19T10:16:00Z">
              <w:tcPr>
                <w:tcW w:w="709" w:type="dxa"/>
                <w:tcBorders>
                  <w:top w:val="single" w:sz="4" w:space="0" w:color="auto"/>
                  <w:left w:val="nil"/>
                  <w:bottom w:val="single" w:sz="4" w:space="0" w:color="auto"/>
                  <w:right w:val="nil"/>
                </w:tcBorders>
                <w:shd w:val="clear" w:color="auto" w:fill="auto"/>
              </w:tcPr>
            </w:tcPrChange>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Change w:id="25" w:author="Lloyd-Smith, Patrick" w:date="2021-08-19T10:16:00Z">
              <w:tcPr>
                <w:tcW w:w="1134" w:type="dxa"/>
                <w:tcBorders>
                  <w:top w:val="single" w:sz="4" w:space="0" w:color="auto"/>
                  <w:left w:val="nil"/>
                  <w:bottom w:val="single" w:sz="4" w:space="0" w:color="auto"/>
                  <w:right w:val="nil"/>
                </w:tcBorders>
                <w:shd w:val="clear" w:color="auto" w:fill="auto"/>
              </w:tcPr>
            </w:tcPrChange>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Change w:id="26" w:author="Lloyd-Smith, Patrick" w:date="2021-08-19T10:16:00Z">
              <w:tcPr>
                <w:tcW w:w="988" w:type="dxa"/>
                <w:tcBorders>
                  <w:top w:val="single" w:sz="4" w:space="0" w:color="auto"/>
                  <w:left w:val="nil"/>
                  <w:bottom w:val="single" w:sz="4" w:space="0" w:color="auto"/>
                  <w:right w:val="nil"/>
                </w:tcBorders>
                <w:shd w:val="clear" w:color="auto" w:fill="auto"/>
              </w:tcPr>
            </w:tcPrChange>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Change w:id="27" w:author="Lloyd-Smith, Patrick" w:date="2021-08-19T10:16:00Z">
              <w:tcPr>
                <w:tcW w:w="3194" w:type="dxa"/>
                <w:tcBorders>
                  <w:top w:val="single" w:sz="4" w:space="0" w:color="auto"/>
                  <w:left w:val="nil"/>
                  <w:bottom w:val="single" w:sz="4" w:space="0" w:color="auto"/>
                  <w:right w:val="nil"/>
                </w:tcBorders>
                <w:shd w:val="clear" w:color="auto" w:fill="auto"/>
              </w:tcPr>
            </w:tcPrChange>
          </w:tcPr>
          <w:p w14:paraId="1E09CFE2" w14:textId="77777777" w:rsidR="008C116C" w:rsidRPr="004D1057" w:rsidRDefault="008C116C" w:rsidP="0044769C">
            <w:pPr>
              <w:pStyle w:val="NoSpacing"/>
              <w:rPr>
                <w:b/>
                <w:bCs/>
                <w:sz w:val="20"/>
                <w:szCs w:val="20"/>
              </w:rPr>
            </w:pPr>
            <w:commentRangeStart w:id="28"/>
            <w:commentRangeStart w:id="29"/>
            <w:r w:rsidRPr="004D1057">
              <w:rPr>
                <w:b/>
                <w:bCs/>
                <w:sz w:val="20"/>
                <w:szCs w:val="20"/>
              </w:rPr>
              <w:t>Restoration/Retention</w:t>
            </w:r>
            <w:commentRangeEnd w:id="28"/>
            <w:r w:rsidR="001D1767">
              <w:rPr>
                <w:rStyle w:val="CommentReference"/>
                <w:rFonts w:asciiTheme="minorHAnsi" w:eastAsiaTheme="minorHAnsi" w:hAnsiTheme="minorHAnsi" w:cstheme="minorBidi"/>
              </w:rPr>
              <w:commentReference w:id="28"/>
            </w:r>
            <w:commentRangeEnd w:id="29"/>
            <w:r w:rsidR="00416FCD">
              <w:rPr>
                <w:rStyle w:val="CommentReference"/>
                <w:rFonts w:asciiTheme="minorHAnsi" w:eastAsiaTheme="minorHAnsi" w:hAnsiTheme="minorHAnsi" w:cstheme="minorBidi"/>
              </w:rPr>
              <w:commentReference w:id="29"/>
            </w:r>
          </w:p>
        </w:tc>
        <w:tc>
          <w:tcPr>
            <w:tcW w:w="1843" w:type="dxa"/>
            <w:tcBorders>
              <w:top w:val="single" w:sz="4" w:space="0" w:color="auto"/>
              <w:left w:val="nil"/>
              <w:bottom w:val="single" w:sz="4" w:space="0" w:color="auto"/>
              <w:right w:val="nil"/>
            </w:tcBorders>
            <w:shd w:val="clear" w:color="auto" w:fill="auto"/>
            <w:tcPrChange w:id="30" w:author="Lloyd-Smith, Patrick" w:date="2021-08-19T10:16:00Z">
              <w:tcPr>
                <w:tcW w:w="1521" w:type="dxa"/>
                <w:tcBorders>
                  <w:top w:val="single" w:sz="4" w:space="0" w:color="auto"/>
                  <w:left w:val="nil"/>
                  <w:bottom w:val="single" w:sz="4" w:space="0" w:color="auto"/>
                  <w:right w:val="nil"/>
                </w:tcBorders>
                <w:shd w:val="clear" w:color="auto" w:fill="auto"/>
              </w:tcPr>
            </w:tcPrChange>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Change w:id="31" w:author="Lloyd-Smith, Patrick" w:date="2021-08-19T10:16:00Z">
              <w:tcPr>
                <w:tcW w:w="1652" w:type="dxa"/>
                <w:tcBorders>
                  <w:top w:val="single" w:sz="4" w:space="0" w:color="auto"/>
                  <w:left w:val="nil"/>
                  <w:bottom w:val="single" w:sz="4" w:space="0" w:color="auto"/>
                  <w:right w:val="nil"/>
                </w:tcBorders>
                <w:shd w:val="clear" w:color="auto" w:fill="auto"/>
              </w:tcPr>
            </w:tcPrChange>
          </w:tcPr>
          <w:p w14:paraId="2D58C28E" w14:textId="4F556AE6" w:rsidR="008C116C" w:rsidRPr="004D1057" w:rsidRDefault="008C116C" w:rsidP="0044769C">
            <w:pPr>
              <w:pStyle w:val="NoSpacing"/>
              <w:rPr>
                <w:b/>
                <w:bCs/>
                <w:sz w:val="20"/>
                <w:szCs w:val="20"/>
              </w:rPr>
            </w:pPr>
            <w:commentRangeStart w:id="32"/>
            <w:commentRangeStart w:id="33"/>
            <w:commentRangeStart w:id="34"/>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32"/>
            <w:r w:rsidR="00A63C32" w:rsidRPr="004D1057">
              <w:rPr>
                <w:rStyle w:val="CommentReference"/>
                <w:rFonts w:eastAsiaTheme="minorHAnsi"/>
              </w:rPr>
              <w:commentReference w:id="32"/>
            </w:r>
            <w:commentRangeEnd w:id="33"/>
            <w:r w:rsidR="00E80E56">
              <w:rPr>
                <w:rStyle w:val="CommentReference"/>
                <w:rFonts w:asciiTheme="minorHAnsi" w:eastAsiaTheme="minorHAnsi" w:hAnsiTheme="minorHAnsi" w:cstheme="minorBidi"/>
              </w:rPr>
              <w:commentReference w:id="33"/>
            </w:r>
            <w:commentRangeEnd w:id="34"/>
            <w:r w:rsidR="00416FCD">
              <w:rPr>
                <w:rStyle w:val="CommentReference"/>
                <w:rFonts w:asciiTheme="minorHAnsi" w:eastAsiaTheme="minorHAnsi" w:hAnsiTheme="minorHAnsi" w:cstheme="minorBidi"/>
              </w:rPr>
              <w:commentReference w:id="34"/>
            </w:r>
          </w:p>
        </w:tc>
        <w:tc>
          <w:tcPr>
            <w:tcW w:w="1273" w:type="dxa"/>
            <w:tcBorders>
              <w:top w:val="single" w:sz="4" w:space="0" w:color="auto"/>
              <w:left w:val="nil"/>
              <w:bottom w:val="single" w:sz="4" w:space="0" w:color="auto"/>
              <w:right w:val="nil"/>
            </w:tcBorders>
            <w:shd w:val="clear" w:color="auto" w:fill="auto"/>
            <w:tcPrChange w:id="35" w:author="Lloyd-Smith, Patrick" w:date="2021-08-19T10:16:00Z">
              <w:tcPr>
                <w:tcW w:w="1273" w:type="dxa"/>
                <w:tcBorders>
                  <w:top w:val="single" w:sz="4" w:space="0" w:color="auto"/>
                  <w:left w:val="nil"/>
                  <w:bottom w:val="single" w:sz="4" w:space="0" w:color="auto"/>
                  <w:right w:val="nil"/>
                </w:tcBorders>
                <w:shd w:val="clear" w:color="auto" w:fill="auto"/>
              </w:tcPr>
            </w:tcPrChange>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Change w:id="36" w:author="Lloyd-Smith, Patrick" w:date="2021-08-19T10:16:00Z">
              <w:tcPr>
                <w:tcW w:w="1044" w:type="dxa"/>
                <w:tcBorders>
                  <w:top w:val="single" w:sz="4" w:space="0" w:color="auto"/>
                  <w:left w:val="nil"/>
                  <w:bottom w:val="single" w:sz="4" w:space="0" w:color="auto"/>
                  <w:right w:val="nil"/>
                </w:tcBorders>
                <w:shd w:val="clear" w:color="auto" w:fill="auto"/>
              </w:tcPr>
            </w:tcPrChange>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416FCD">
        <w:tc>
          <w:tcPr>
            <w:tcW w:w="2093" w:type="dxa"/>
            <w:tcBorders>
              <w:top w:val="single" w:sz="4" w:space="0" w:color="auto"/>
              <w:left w:val="nil"/>
              <w:bottom w:val="nil"/>
              <w:right w:val="nil"/>
            </w:tcBorders>
            <w:shd w:val="clear" w:color="auto" w:fill="auto"/>
            <w:tcPrChange w:id="37" w:author="Lloyd-Smith, Patrick" w:date="2021-08-19T10:16:00Z">
              <w:tcPr>
                <w:tcW w:w="2093" w:type="dxa"/>
                <w:tcBorders>
                  <w:top w:val="single" w:sz="4" w:space="0" w:color="auto"/>
                  <w:left w:val="nil"/>
                  <w:bottom w:val="nil"/>
                  <w:right w:val="nil"/>
                </w:tcBorders>
                <w:shd w:val="clear" w:color="auto" w:fill="auto"/>
              </w:tcPr>
            </w:tcPrChange>
          </w:tcPr>
          <w:p w14:paraId="4AD46BE1" w14:textId="091AC886" w:rsidR="001079E5" w:rsidRPr="004D1057" w:rsidRDefault="001079E5" w:rsidP="001079E5">
            <w:pPr>
              <w:pStyle w:val="NoSpacing"/>
              <w:rPr>
                <w:sz w:val="20"/>
                <w:szCs w:val="20"/>
              </w:rPr>
            </w:pPr>
            <w:r w:rsidRPr="004D1057">
              <w:rPr>
                <w:color w:val="000000"/>
                <w:sz w:val="20"/>
                <w:szCs w:val="20"/>
              </w:rPr>
              <w:t>Tkac (2002)</w:t>
            </w:r>
          </w:p>
        </w:tc>
        <w:tc>
          <w:tcPr>
            <w:tcW w:w="709" w:type="dxa"/>
            <w:tcBorders>
              <w:top w:val="single" w:sz="4" w:space="0" w:color="auto"/>
              <w:left w:val="nil"/>
              <w:bottom w:val="nil"/>
              <w:right w:val="nil"/>
            </w:tcBorders>
            <w:shd w:val="clear" w:color="auto" w:fill="auto"/>
            <w:tcPrChange w:id="38" w:author="Lloyd-Smith, Patrick" w:date="2021-08-19T10:16:00Z">
              <w:tcPr>
                <w:tcW w:w="709" w:type="dxa"/>
                <w:tcBorders>
                  <w:top w:val="single" w:sz="4" w:space="0" w:color="auto"/>
                  <w:left w:val="nil"/>
                  <w:bottom w:val="nil"/>
                  <w:right w:val="nil"/>
                </w:tcBorders>
                <w:shd w:val="clear" w:color="auto" w:fill="auto"/>
              </w:tcPr>
            </w:tcPrChange>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Change w:id="39" w:author="Lloyd-Smith, Patrick" w:date="2021-08-19T10:16:00Z">
              <w:tcPr>
                <w:tcW w:w="1134" w:type="dxa"/>
                <w:tcBorders>
                  <w:top w:val="single" w:sz="4" w:space="0" w:color="auto"/>
                  <w:left w:val="nil"/>
                  <w:bottom w:val="nil"/>
                  <w:right w:val="nil"/>
                </w:tcBorders>
                <w:shd w:val="clear" w:color="auto" w:fill="auto"/>
              </w:tcPr>
            </w:tcPrChange>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Change w:id="40" w:author="Lloyd-Smith, Patrick" w:date="2021-08-19T10:16:00Z">
              <w:tcPr>
                <w:tcW w:w="988" w:type="dxa"/>
                <w:tcBorders>
                  <w:top w:val="single" w:sz="4" w:space="0" w:color="auto"/>
                  <w:left w:val="nil"/>
                  <w:bottom w:val="nil"/>
                  <w:right w:val="nil"/>
                </w:tcBorders>
                <w:shd w:val="clear" w:color="auto" w:fill="auto"/>
              </w:tcPr>
            </w:tcPrChange>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Change w:id="41" w:author="Lloyd-Smith, Patrick" w:date="2021-08-19T10:16:00Z">
              <w:tcPr>
                <w:tcW w:w="3194" w:type="dxa"/>
                <w:tcBorders>
                  <w:top w:val="single" w:sz="4" w:space="0" w:color="auto"/>
                  <w:left w:val="nil"/>
                  <w:bottom w:val="nil"/>
                  <w:right w:val="nil"/>
                </w:tcBorders>
                <w:shd w:val="clear" w:color="auto" w:fill="auto"/>
              </w:tcPr>
            </w:tcPrChange>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Change w:id="42" w:author="Lloyd-Smith, Patrick" w:date="2021-08-19T10:16:00Z">
              <w:tcPr>
                <w:tcW w:w="1521" w:type="dxa"/>
                <w:tcBorders>
                  <w:top w:val="single" w:sz="4" w:space="0" w:color="auto"/>
                  <w:left w:val="nil"/>
                  <w:bottom w:val="nil"/>
                  <w:right w:val="nil"/>
                </w:tcBorders>
                <w:shd w:val="clear" w:color="auto" w:fill="auto"/>
              </w:tcPr>
            </w:tcPrChange>
          </w:tcPr>
          <w:p w14:paraId="6EA8624E" w14:textId="22BF4FA7" w:rsidR="001079E5" w:rsidRPr="004D1057" w:rsidRDefault="001079E5" w:rsidP="001079E5">
            <w:pPr>
              <w:pStyle w:val="NoSpacing"/>
              <w:rPr>
                <w:sz w:val="20"/>
                <w:szCs w:val="20"/>
              </w:rPr>
            </w:pPr>
            <w:commentRangeStart w:id="43"/>
            <w:r w:rsidRPr="004D1057">
              <w:rPr>
                <w:sz w:val="20"/>
                <w:szCs w:val="20"/>
              </w:rPr>
              <w:t>CV (</w:t>
            </w:r>
            <w:r w:rsidR="007E1C0C">
              <w:rPr>
                <w:sz w:val="20"/>
                <w:szCs w:val="20"/>
              </w:rPr>
              <w:t>One Time</w:t>
            </w:r>
            <w:r w:rsidRPr="004D1057">
              <w:rPr>
                <w:sz w:val="20"/>
                <w:szCs w:val="20"/>
              </w:rPr>
              <w:t>)</w:t>
            </w:r>
            <w:commentRangeEnd w:id="43"/>
            <w:r>
              <w:rPr>
                <w:rStyle w:val="CommentReference"/>
                <w:rFonts w:asciiTheme="minorHAnsi" w:eastAsiaTheme="minorHAnsi" w:hAnsiTheme="minorHAnsi" w:cstheme="minorBidi"/>
              </w:rPr>
              <w:commentReference w:id="43"/>
            </w:r>
          </w:p>
        </w:tc>
        <w:tc>
          <w:tcPr>
            <w:tcW w:w="2077" w:type="dxa"/>
            <w:tcBorders>
              <w:top w:val="single" w:sz="4" w:space="0" w:color="auto"/>
              <w:left w:val="nil"/>
              <w:bottom w:val="nil"/>
              <w:right w:val="nil"/>
            </w:tcBorders>
            <w:shd w:val="clear" w:color="auto" w:fill="auto"/>
            <w:tcPrChange w:id="44" w:author="Lloyd-Smith, Patrick" w:date="2021-08-19T10:16:00Z">
              <w:tcPr>
                <w:tcW w:w="1652" w:type="dxa"/>
                <w:tcBorders>
                  <w:top w:val="single" w:sz="4" w:space="0" w:color="auto"/>
                  <w:left w:val="nil"/>
                  <w:bottom w:val="nil"/>
                  <w:right w:val="nil"/>
                </w:tcBorders>
                <w:shd w:val="clear" w:color="auto" w:fill="auto"/>
              </w:tcPr>
            </w:tcPrChange>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Change w:id="45" w:author="Lloyd-Smith, Patrick" w:date="2021-08-19T10:16:00Z">
              <w:tcPr>
                <w:tcW w:w="1273" w:type="dxa"/>
                <w:tcBorders>
                  <w:top w:val="single" w:sz="4" w:space="0" w:color="auto"/>
                  <w:left w:val="nil"/>
                  <w:bottom w:val="nil"/>
                  <w:right w:val="nil"/>
                </w:tcBorders>
                <w:shd w:val="clear" w:color="auto" w:fill="auto"/>
                <w:vAlign w:val="bottom"/>
              </w:tcPr>
            </w:tcPrChange>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Change w:id="46" w:author="Lloyd-Smith, Patrick" w:date="2021-08-19T10:16:00Z">
              <w:tcPr>
                <w:tcW w:w="1044" w:type="dxa"/>
                <w:tcBorders>
                  <w:top w:val="single" w:sz="4" w:space="0" w:color="auto"/>
                  <w:left w:val="nil"/>
                  <w:bottom w:val="nil"/>
                  <w:right w:val="nil"/>
                </w:tcBorders>
                <w:shd w:val="clear" w:color="auto" w:fill="auto"/>
                <w:vAlign w:val="bottom"/>
              </w:tcPr>
            </w:tcPrChange>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416FCD">
        <w:tc>
          <w:tcPr>
            <w:tcW w:w="2093" w:type="dxa"/>
            <w:tcBorders>
              <w:top w:val="nil"/>
              <w:left w:val="nil"/>
              <w:bottom w:val="nil"/>
              <w:right w:val="nil"/>
            </w:tcBorders>
            <w:shd w:val="clear" w:color="auto" w:fill="auto"/>
            <w:tcPrChange w:id="47" w:author="Lloyd-Smith, Patrick" w:date="2021-08-19T10:16:00Z">
              <w:tcPr>
                <w:tcW w:w="2093" w:type="dxa"/>
                <w:tcBorders>
                  <w:top w:val="nil"/>
                  <w:left w:val="nil"/>
                  <w:bottom w:val="nil"/>
                  <w:right w:val="nil"/>
                </w:tcBorders>
                <w:shd w:val="clear" w:color="auto" w:fill="auto"/>
              </w:tcPr>
            </w:tcPrChange>
          </w:tcPr>
          <w:p w14:paraId="465639C4" w14:textId="0AA32CBF" w:rsidR="001079E5" w:rsidRPr="00FD100E" w:rsidRDefault="001079E5" w:rsidP="001079E5">
            <w:pPr>
              <w:pStyle w:val="NoSpacing"/>
              <w:rPr>
                <w:sz w:val="20"/>
                <w:szCs w:val="20"/>
              </w:rPr>
            </w:pPr>
            <w:r w:rsidRPr="00FD100E">
              <w:rPr>
                <w:sz w:val="20"/>
                <w:szCs w:val="20"/>
              </w:rPr>
              <w:t>Ayokunle</w:t>
            </w:r>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Change w:id="48" w:author="Lloyd-Smith, Patrick" w:date="2021-08-19T10:16:00Z">
              <w:tcPr>
                <w:tcW w:w="709" w:type="dxa"/>
                <w:tcBorders>
                  <w:top w:val="nil"/>
                  <w:left w:val="nil"/>
                  <w:bottom w:val="nil"/>
                  <w:right w:val="nil"/>
                </w:tcBorders>
                <w:shd w:val="clear" w:color="auto" w:fill="auto"/>
              </w:tcPr>
            </w:tcPrChange>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Change w:id="49" w:author="Lloyd-Smith, Patrick" w:date="2021-08-19T10:16:00Z">
              <w:tcPr>
                <w:tcW w:w="1134" w:type="dxa"/>
                <w:tcBorders>
                  <w:top w:val="nil"/>
                  <w:left w:val="nil"/>
                  <w:bottom w:val="nil"/>
                  <w:right w:val="nil"/>
                </w:tcBorders>
                <w:shd w:val="clear" w:color="auto" w:fill="auto"/>
              </w:tcPr>
            </w:tcPrChange>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Change w:id="50" w:author="Lloyd-Smith, Patrick" w:date="2021-08-19T10:16:00Z">
              <w:tcPr>
                <w:tcW w:w="988" w:type="dxa"/>
                <w:tcBorders>
                  <w:top w:val="nil"/>
                  <w:left w:val="nil"/>
                  <w:bottom w:val="nil"/>
                  <w:right w:val="nil"/>
                </w:tcBorders>
                <w:shd w:val="clear" w:color="auto" w:fill="auto"/>
              </w:tcPr>
            </w:tcPrChange>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Change w:id="51" w:author="Lloyd-Smith, Patrick" w:date="2021-08-19T10:16:00Z">
              <w:tcPr>
                <w:tcW w:w="3194" w:type="dxa"/>
                <w:tcBorders>
                  <w:top w:val="nil"/>
                  <w:left w:val="nil"/>
                  <w:bottom w:val="nil"/>
                  <w:right w:val="nil"/>
                </w:tcBorders>
                <w:shd w:val="clear" w:color="auto" w:fill="auto"/>
              </w:tcPr>
            </w:tcPrChange>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Change w:id="52" w:author="Lloyd-Smith, Patrick" w:date="2021-08-19T10:16:00Z">
              <w:tcPr>
                <w:tcW w:w="1521" w:type="dxa"/>
                <w:tcBorders>
                  <w:top w:val="nil"/>
                  <w:left w:val="nil"/>
                  <w:bottom w:val="nil"/>
                  <w:right w:val="nil"/>
                </w:tcBorders>
                <w:shd w:val="clear" w:color="auto" w:fill="auto"/>
              </w:tcPr>
            </w:tcPrChange>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Change w:id="53" w:author="Lloyd-Smith, Patrick" w:date="2021-08-19T10:16:00Z">
              <w:tcPr>
                <w:tcW w:w="1652" w:type="dxa"/>
                <w:tcBorders>
                  <w:top w:val="nil"/>
                  <w:left w:val="nil"/>
                  <w:bottom w:val="nil"/>
                  <w:right w:val="nil"/>
                </w:tcBorders>
                <w:shd w:val="clear" w:color="auto" w:fill="auto"/>
              </w:tcPr>
            </w:tcPrChange>
          </w:tcPr>
          <w:p w14:paraId="03A1693A" w14:textId="7F23BCC1" w:rsidR="00E95A8F" w:rsidRPr="004D1057" w:rsidRDefault="00E95A8F" w:rsidP="001079E5">
            <w:pPr>
              <w:pStyle w:val="NoSpacing"/>
              <w:rPr>
                <w:sz w:val="20"/>
                <w:szCs w:val="20"/>
              </w:rPr>
            </w:pPr>
            <w:r>
              <w:rPr>
                <w:sz w:val="20"/>
                <w:szCs w:val="20"/>
              </w:rPr>
              <w:t>Cul</w:t>
            </w:r>
          </w:p>
        </w:tc>
        <w:tc>
          <w:tcPr>
            <w:tcW w:w="1273" w:type="dxa"/>
            <w:tcBorders>
              <w:top w:val="nil"/>
              <w:left w:val="nil"/>
              <w:bottom w:val="nil"/>
              <w:right w:val="nil"/>
            </w:tcBorders>
            <w:shd w:val="clear" w:color="auto" w:fill="auto"/>
            <w:tcPrChange w:id="54" w:author="Lloyd-Smith, Patrick" w:date="2021-08-19T10:16:00Z">
              <w:tcPr>
                <w:tcW w:w="1273" w:type="dxa"/>
                <w:tcBorders>
                  <w:top w:val="nil"/>
                  <w:left w:val="nil"/>
                  <w:bottom w:val="nil"/>
                  <w:right w:val="nil"/>
                </w:tcBorders>
                <w:shd w:val="clear" w:color="auto" w:fill="auto"/>
              </w:tcPr>
            </w:tcPrChange>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Change w:id="55" w:author="Lloyd-Smith, Patrick" w:date="2021-08-19T10:16:00Z">
              <w:tcPr>
                <w:tcW w:w="1044" w:type="dxa"/>
                <w:tcBorders>
                  <w:top w:val="nil"/>
                  <w:left w:val="nil"/>
                  <w:bottom w:val="nil"/>
                  <w:right w:val="nil"/>
                </w:tcBorders>
                <w:shd w:val="clear" w:color="auto" w:fill="auto"/>
              </w:tcPr>
            </w:tcPrChange>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416FCD">
        <w:tc>
          <w:tcPr>
            <w:tcW w:w="2093" w:type="dxa"/>
            <w:tcBorders>
              <w:top w:val="nil"/>
              <w:left w:val="nil"/>
              <w:bottom w:val="nil"/>
              <w:right w:val="nil"/>
            </w:tcBorders>
            <w:shd w:val="clear" w:color="auto" w:fill="auto"/>
            <w:tcPrChange w:id="56" w:author="Lloyd-Smith, Patrick" w:date="2021-08-19T10:16:00Z">
              <w:tcPr>
                <w:tcW w:w="2093" w:type="dxa"/>
                <w:tcBorders>
                  <w:top w:val="nil"/>
                  <w:left w:val="nil"/>
                  <w:bottom w:val="nil"/>
                  <w:right w:val="nil"/>
                </w:tcBorders>
                <w:shd w:val="clear" w:color="auto" w:fill="auto"/>
              </w:tcPr>
            </w:tcPrChange>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Change w:id="57" w:author="Lloyd-Smith, Patrick" w:date="2021-08-19T10:16:00Z">
              <w:tcPr>
                <w:tcW w:w="709" w:type="dxa"/>
                <w:tcBorders>
                  <w:top w:val="nil"/>
                  <w:left w:val="nil"/>
                  <w:bottom w:val="nil"/>
                  <w:right w:val="nil"/>
                </w:tcBorders>
                <w:shd w:val="clear" w:color="auto" w:fill="auto"/>
              </w:tcPr>
            </w:tcPrChange>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Change w:id="58" w:author="Lloyd-Smith, Patrick" w:date="2021-08-19T10:16:00Z">
              <w:tcPr>
                <w:tcW w:w="1134" w:type="dxa"/>
                <w:tcBorders>
                  <w:top w:val="nil"/>
                  <w:left w:val="nil"/>
                  <w:bottom w:val="nil"/>
                  <w:right w:val="nil"/>
                </w:tcBorders>
                <w:shd w:val="clear" w:color="auto" w:fill="auto"/>
              </w:tcPr>
            </w:tcPrChange>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Change w:id="59" w:author="Lloyd-Smith, Patrick" w:date="2021-08-19T10:16:00Z">
              <w:tcPr>
                <w:tcW w:w="988" w:type="dxa"/>
                <w:tcBorders>
                  <w:top w:val="nil"/>
                  <w:left w:val="nil"/>
                  <w:bottom w:val="nil"/>
                  <w:right w:val="nil"/>
                </w:tcBorders>
                <w:shd w:val="clear" w:color="auto" w:fill="auto"/>
              </w:tcPr>
            </w:tcPrChange>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Change w:id="60" w:author="Lloyd-Smith, Patrick" w:date="2021-08-19T10:16:00Z">
              <w:tcPr>
                <w:tcW w:w="3194" w:type="dxa"/>
                <w:tcBorders>
                  <w:top w:val="nil"/>
                  <w:left w:val="nil"/>
                  <w:bottom w:val="nil"/>
                  <w:right w:val="nil"/>
                </w:tcBorders>
                <w:shd w:val="clear" w:color="auto" w:fill="auto"/>
              </w:tcPr>
            </w:tcPrChange>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Change w:id="61" w:author="Lloyd-Smith, Patrick" w:date="2021-08-19T10:16:00Z">
              <w:tcPr>
                <w:tcW w:w="1521" w:type="dxa"/>
                <w:tcBorders>
                  <w:top w:val="nil"/>
                  <w:left w:val="nil"/>
                  <w:bottom w:val="nil"/>
                  <w:right w:val="nil"/>
                </w:tcBorders>
                <w:shd w:val="clear" w:color="auto" w:fill="auto"/>
              </w:tcPr>
            </w:tcPrChange>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62" w:author="Lloyd-Smith, Patrick" w:date="2021-08-19T10:16:00Z">
              <w:tcPr>
                <w:tcW w:w="1652" w:type="dxa"/>
                <w:tcBorders>
                  <w:top w:val="nil"/>
                  <w:left w:val="nil"/>
                  <w:bottom w:val="nil"/>
                  <w:right w:val="nil"/>
                </w:tcBorders>
                <w:shd w:val="clear" w:color="auto" w:fill="auto"/>
              </w:tcPr>
            </w:tcPrChange>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Change w:id="63" w:author="Lloyd-Smith, Patrick" w:date="2021-08-19T10:16:00Z">
              <w:tcPr>
                <w:tcW w:w="1273" w:type="dxa"/>
                <w:tcBorders>
                  <w:top w:val="nil"/>
                  <w:left w:val="nil"/>
                  <w:bottom w:val="nil"/>
                  <w:right w:val="nil"/>
                </w:tcBorders>
                <w:shd w:val="clear" w:color="auto" w:fill="auto"/>
                <w:vAlign w:val="bottom"/>
              </w:tcPr>
            </w:tcPrChange>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Change w:id="64" w:author="Lloyd-Smith, Patrick" w:date="2021-08-19T10:16:00Z">
              <w:tcPr>
                <w:tcW w:w="1044" w:type="dxa"/>
                <w:tcBorders>
                  <w:top w:val="nil"/>
                  <w:left w:val="nil"/>
                  <w:bottom w:val="nil"/>
                  <w:right w:val="nil"/>
                </w:tcBorders>
                <w:shd w:val="clear" w:color="auto" w:fill="auto"/>
                <w:vAlign w:val="bottom"/>
              </w:tcPr>
            </w:tcPrChange>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416FCD">
        <w:tc>
          <w:tcPr>
            <w:tcW w:w="2093" w:type="dxa"/>
            <w:tcBorders>
              <w:top w:val="nil"/>
              <w:left w:val="nil"/>
              <w:bottom w:val="nil"/>
              <w:right w:val="nil"/>
            </w:tcBorders>
            <w:shd w:val="clear" w:color="auto" w:fill="auto"/>
            <w:tcPrChange w:id="65" w:author="Lloyd-Smith, Patrick" w:date="2021-08-19T10:16:00Z">
              <w:tcPr>
                <w:tcW w:w="2093" w:type="dxa"/>
                <w:tcBorders>
                  <w:top w:val="nil"/>
                  <w:left w:val="nil"/>
                  <w:bottom w:val="nil"/>
                  <w:right w:val="nil"/>
                </w:tcBorders>
                <w:shd w:val="clear" w:color="auto" w:fill="auto"/>
              </w:tcPr>
            </w:tcPrChange>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Change w:id="66" w:author="Lloyd-Smith, Patrick" w:date="2021-08-19T10:16:00Z">
              <w:tcPr>
                <w:tcW w:w="709" w:type="dxa"/>
                <w:tcBorders>
                  <w:top w:val="nil"/>
                  <w:left w:val="nil"/>
                  <w:bottom w:val="nil"/>
                  <w:right w:val="nil"/>
                </w:tcBorders>
                <w:shd w:val="clear" w:color="auto" w:fill="auto"/>
              </w:tcPr>
            </w:tcPrChange>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Change w:id="67" w:author="Lloyd-Smith, Patrick" w:date="2021-08-19T10:16:00Z">
              <w:tcPr>
                <w:tcW w:w="1134" w:type="dxa"/>
                <w:tcBorders>
                  <w:top w:val="nil"/>
                  <w:left w:val="nil"/>
                  <w:bottom w:val="nil"/>
                  <w:right w:val="nil"/>
                </w:tcBorders>
                <w:shd w:val="clear" w:color="auto" w:fill="auto"/>
              </w:tcPr>
            </w:tcPrChange>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Change w:id="68" w:author="Lloyd-Smith, Patrick" w:date="2021-08-19T10:16:00Z">
              <w:tcPr>
                <w:tcW w:w="988" w:type="dxa"/>
                <w:tcBorders>
                  <w:top w:val="nil"/>
                  <w:left w:val="nil"/>
                  <w:bottom w:val="nil"/>
                  <w:right w:val="nil"/>
                </w:tcBorders>
                <w:shd w:val="clear" w:color="auto" w:fill="auto"/>
              </w:tcPr>
            </w:tcPrChange>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Change w:id="69" w:author="Lloyd-Smith, Patrick" w:date="2021-08-19T10:16:00Z">
              <w:tcPr>
                <w:tcW w:w="3194" w:type="dxa"/>
                <w:tcBorders>
                  <w:top w:val="nil"/>
                  <w:left w:val="nil"/>
                  <w:bottom w:val="nil"/>
                  <w:right w:val="nil"/>
                </w:tcBorders>
                <w:shd w:val="clear" w:color="auto" w:fill="auto"/>
              </w:tcPr>
            </w:tcPrChange>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Change w:id="70" w:author="Lloyd-Smith, Patrick" w:date="2021-08-19T10:16:00Z">
              <w:tcPr>
                <w:tcW w:w="1521" w:type="dxa"/>
                <w:tcBorders>
                  <w:top w:val="nil"/>
                  <w:left w:val="nil"/>
                  <w:bottom w:val="nil"/>
                  <w:right w:val="nil"/>
                </w:tcBorders>
                <w:shd w:val="clear" w:color="auto" w:fill="auto"/>
              </w:tcPr>
            </w:tcPrChange>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71" w:author="Lloyd-Smith, Patrick" w:date="2021-08-19T10:16:00Z">
              <w:tcPr>
                <w:tcW w:w="1652" w:type="dxa"/>
                <w:tcBorders>
                  <w:top w:val="nil"/>
                  <w:left w:val="nil"/>
                  <w:bottom w:val="nil"/>
                  <w:right w:val="nil"/>
                </w:tcBorders>
                <w:shd w:val="clear" w:color="auto" w:fill="auto"/>
              </w:tcPr>
            </w:tcPrChange>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Change w:id="72" w:author="Lloyd-Smith, Patrick" w:date="2021-08-19T10:16:00Z">
              <w:tcPr>
                <w:tcW w:w="1273" w:type="dxa"/>
                <w:tcBorders>
                  <w:top w:val="nil"/>
                  <w:left w:val="nil"/>
                  <w:bottom w:val="nil"/>
                  <w:right w:val="nil"/>
                </w:tcBorders>
                <w:shd w:val="clear" w:color="auto" w:fill="auto"/>
                <w:vAlign w:val="bottom"/>
              </w:tcPr>
            </w:tcPrChange>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Change w:id="73" w:author="Lloyd-Smith, Patrick" w:date="2021-08-19T10:16:00Z">
              <w:tcPr>
                <w:tcW w:w="1044" w:type="dxa"/>
                <w:tcBorders>
                  <w:top w:val="nil"/>
                  <w:left w:val="nil"/>
                  <w:bottom w:val="nil"/>
                  <w:right w:val="nil"/>
                </w:tcBorders>
                <w:shd w:val="clear" w:color="auto" w:fill="auto"/>
                <w:vAlign w:val="bottom"/>
              </w:tcPr>
            </w:tcPrChange>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416FCD">
        <w:tc>
          <w:tcPr>
            <w:tcW w:w="2093" w:type="dxa"/>
            <w:tcBorders>
              <w:top w:val="nil"/>
              <w:left w:val="nil"/>
              <w:bottom w:val="nil"/>
              <w:right w:val="nil"/>
            </w:tcBorders>
            <w:shd w:val="clear" w:color="auto" w:fill="auto"/>
            <w:tcPrChange w:id="74" w:author="Lloyd-Smith, Patrick" w:date="2021-08-19T10:16:00Z">
              <w:tcPr>
                <w:tcW w:w="2093" w:type="dxa"/>
                <w:tcBorders>
                  <w:top w:val="nil"/>
                  <w:left w:val="nil"/>
                  <w:bottom w:val="nil"/>
                  <w:right w:val="nil"/>
                </w:tcBorders>
                <w:shd w:val="clear" w:color="auto" w:fill="auto"/>
              </w:tcPr>
            </w:tcPrChange>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Change w:id="75" w:author="Lloyd-Smith, Patrick" w:date="2021-08-19T10:16:00Z">
              <w:tcPr>
                <w:tcW w:w="709" w:type="dxa"/>
                <w:tcBorders>
                  <w:top w:val="nil"/>
                  <w:left w:val="nil"/>
                  <w:bottom w:val="nil"/>
                  <w:right w:val="nil"/>
                </w:tcBorders>
                <w:shd w:val="clear" w:color="auto" w:fill="auto"/>
              </w:tcPr>
            </w:tcPrChange>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Change w:id="76" w:author="Lloyd-Smith, Patrick" w:date="2021-08-19T10:16:00Z">
              <w:tcPr>
                <w:tcW w:w="1134" w:type="dxa"/>
                <w:tcBorders>
                  <w:top w:val="nil"/>
                  <w:left w:val="nil"/>
                  <w:bottom w:val="nil"/>
                  <w:right w:val="nil"/>
                </w:tcBorders>
                <w:shd w:val="clear" w:color="auto" w:fill="auto"/>
              </w:tcPr>
            </w:tcPrChange>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Change w:id="77" w:author="Lloyd-Smith, Patrick" w:date="2021-08-19T10:16:00Z">
              <w:tcPr>
                <w:tcW w:w="988" w:type="dxa"/>
                <w:tcBorders>
                  <w:top w:val="nil"/>
                  <w:left w:val="nil"/>
                  <w:bottom w:val="nil"/>
                  <w:right w:val="nil"/>
                </w:tcBorders>
                <w:shd w:val="clear" w:color="auto" w:fill="auto"/>
              </w:tcPr>
            </w:tcPrChange>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Change w:id="78" w:author="Lloyd-Smith, Patrick" w:date="2021-08-19T10:16:00Z">
              <w:tcPr>
                <w:tcW w:w="3194" w:type="dxa"/>
                <w:tcBorders>
                  <w:top w:val="nil"/>
                  <w:left w:val="nil"/>
                  <w:bottom w:val="nil"/>
                  <w:right w:val="nil"/>
                </w:tcBorders>
                <w:shd w:val="clear" w:color="auto" w:fill="auto"/>
              </w:tcPr>
            </w:tcPrChange>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Change w:id="79" w:author="Lloyd-Smith, Patrick" w:date="2021-08-19T10:16:00Z">
              <w:tcPr>
                <w:tcW w:w="1521" w:type="dxa"/>
                <w:tcBorders>
                  <w:top w:val="nil"/>
                  <w:left w:val="nil"/>
                  <w:bottom w:val="nil"/>
                  <w:right w:val="nil"/>
                </w:tcBorders>
                <w:shd w:val="clear" w:color="auto" w:fill="auto"/>
              </w:tcPr>
            </w:tcPrChange>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80" w:author="Lloyd-Smith, Patrick" w:date="2021-08-19T10:16:00Z">
              <w:tcPr>
                <w:tcW w:w="1652" w:type="dxa"/>
                <w:tcBorders>
                  <w:top w:val="nil"/>
                  <w:left w:val="nil"/>
                  <w:bottom w:val="nil"/>
                  <w:right w:val="nil"/>
                </w:tcBorders>
                <w:shd w:val="clear" w:color="auto" w:fill="auto"/>
              </w:tcPr>
            </w:tcPrChange>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Change w:id="81" w:author="Lloyd-Smith, Patrick" w:date="2021-08-19T10:16:00Z">
              <w:tcPr>
                <w:tcW w:w="1273" w:type="dxa"/>
                <w:tcBorders>
                  <w:top w:val="nil"/>
                  <w:left w:val="nil"/>
                  <w:bottom w:val="nil"/>
                  <w:right w:val="nil"/>
                </w:tcBorders>
                <w:shd w:val="clear" w:color="auto" w:fill="auto"/>
                <w:vAlign w:val="bottom"/>
              </w:tcPr>
            </w:tcPrChange>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Change w:id="82" w:author="Lloyd-Smith, Patrick" w:date="2021-08-19T10:16:00Z">
              <w:tcPr>
                <w:tcW w:w="1044" w:type="dxa"/>
                <w:tcBorders>
                  <w:top w:val="nil"/>
                  <w:left w:val="nil"/>
                  <w:bottom w:val="nil"/>
                  <w:right w:val="nil"/>
                </w:tcBorders>
                <w:shd w:val="clear" w:color="auto" w:fill="auto"/>
                <w:vAlign w:val="bottom"/>
              </w:tcPr>
            </w:tcPrChange>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416FCD">
        <w:tc>
          <w:tcPr>
            <w:tcW w:w="2093" w:type="dxa"/>
            <w:tcBorders>
              <w:top w:val="nil"/>
              <w:left w:val="nil"/>
              <w:bottom w:val="nil"/>
              <w:right w:val="nil"/>
            </w:tcBorders>
            <w:shd w:val="clear" w:color="auto" w:fill="auto"/>
            <w:tcPrChange w:id="83" w:author="Lloyd-Smith, Patrick" w:date="2021-08-19T10:16:00Z">
              <w:tcPr>
                <w:tcW w:w="2093" w:type="dxa"/>
                <w:tcBorders>
                  <w:top w:val="nil"/>
                  <w:left w:val="nil"/>
                  <w:bottom w:val="nil"/>
                  <w:right w:val="nil"/>
                </w:tcBorders>
                <w:shd w:val="clear" w:color="auto" w:fill="auto"/>
              </w:tcPr>
            </w:tcPrChange>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Change w:id="84" w:author="Lloyd-Smith, Patrick" w:date="2021-08-19T10:16:00Z">
              <w:tcPr>
                <w:tcW w:w="709" w:type="dxa"/>
                <w:tcBorders>
                  <w:top w:val="nil"/>
                  <w:left w:val="nil"/>
                  <w:bottom w:val="nil"/>
                  <w:right w:val="nil"/>
                </w:tcBorders>
                <w:shd w:val="clear" w:color="auto" w:fill="auto"/>
              </w:tcPr>
            </w:tcPrChange>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Change w:id="85" w:author="Lloyd-Smith, Patrick" w:date="2021-08-19T10:16:00Z">
              <w:tcPr>
                <w:tcW w:w="1134" w:type="dxa"/>
                <w:tcBorders>
                  <w:top w:val="nil"/>
                  <w:left w:val="nil"/>
                  <w:bottom w:val="nil"/>
                  <w:right w:val="nil"/>
                </w:tcBorders>
                <w:shd w:val="clear" w:color="auto" w:fill="auto"/>
              </w:tcPr>
            </w:tcPrChange>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Change w:id="86" w:author="Lloyd-Smith, Patrick" w:date="2021-08-19T10:16:00Z">
              <w:tcPr>
                <w:tcW w:w="988" w:type="dxa"/>
                <w:tcBorders>
                  <w:top w:val="nil"/>
                  <w:left w:val="nil"/>
                  <w:bottom w:val="nil"/>
                  <w:right w:val="nil"/>
                </w:tcBorders>
                <w:shd w:val="clear" w:color="auto" w:fill="auto"/>
              </w:tcPr>
            </w:tcPrChange>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Change w:id="87" w:author="Lloyd-Smith, Patrick" w:date="2021-08-19T10:16:00Z">
              <w:tcPr>
                <w:tcW w:w="3194" w:type="dxa"/>
                <w:tcBorders>
                  <w:top w:val="nil"/>
                  <w:left w:val="nil"/>
                  <w:bottom w:val="nil"/>
                  <w:right w:val="nil"/>
                </w:tcBorders>
                <w:shd w:val="clear" w:color="auto" w:fill="auto"/>
              </w:tcPr>
            </w:tcPrChange>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Change w:id="88" w:author="Lloyd-Smith, Patrick" w:date="2021-08-19T10:16:00Z">
              <w:tcPr>
                <w:tcW w:w="1521" w:type="dxa"/>
                <w:tcBorders>
                  <w:top w:val="nil"/>
                  <w:left w:val="nil"/>
                  <w:bottom w:val="nil"/>
                  <w:right w:val="nil"/>
                </w:tcBorders>
                <w:shd w:val="clear" w:color="auto" w:fill="auto"/>
              </w:tcPr>
            </w:tcPrChange>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89" w:author="Lloyd-Smith, Patrick" w:date="2021-08-19T10:16:00Z">
              <w:tcPr>
                <w:tcW w:w="1652" w:type="dxa"/>
                <w:tcBorders>
                  <w:top w:val="nil"/>
                  <w:left w:val="nil"/>
                  <w:bottom w:val="nil"/>
                  <w:right w:val="nil"/>
                </w:tcBorders>
                <w:shd w:val="clear" w:color="auto" w:fill="auto"/>
              </w:tcPr>
            </w:tcPrChange>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Change w:id="90" w:author="Lloyd-Smith, Patrick" w:date="2021-08-19T10:16:00Z">
              <w:tcPr>
                <w:tcW w:w="1273" w:type="dxa"/>
                <w:tcBorders>
                  <w:top w:val="nil"/>
                  <w:left w:val="nil"/>
                  <w:bottom w:val="nil"/>
                  <w:right w:val="nil"/>
                </w:tcBorders>
                <w:shd w:val="clear" w:color="auto" w:fill="auto"/>
                <w:vAlign w:val="bottom"/>
              </w:tcPr>
            </w:tcPrChange>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Change w:id="91" w:author="Lloyd-Smith, Patrick" w:date="2021-08-19T10:16:00Z">
              <w:tcPr>
                <w:tcW w:w="1044" w:type="dxa"/>
                <w:tcBorders>
                  <w:top w:val="nil"/>
                  <w:left w:val="nil"/>
                  <w:bottom w:val="nil"/>
                  <w:right w:val="nil"/>
                </w:tcBorders>
                <w:shd w:val="clear" w:color="auto" w:fill="auto"/>
                <w:vAlign w:val="bottom"/>
              </w:tcPr>
            </w:tcPrChange>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416FCD">
        <w:tc>
          <w:tcPr>
            <w:tcW w:w="2093" w:type="dxa"/>
            <w:tcBorders>
              <w:top w:val="nil"/>
              <w:left w:val="nil"/>
              <w:bottom w:val="nil"/>
              <w:right w:val="nil"/>
            </w:tcBorders>
            <w:shd w:val="clear" w:color="auto" w:fill="auto"/>
            <w:tcPrChange w:id="92" w:author="Lloyd-Smith, Patrick" w:date="2021-08-19T10:16:00Z">
              <w:tcPr>
                <w:tcW w:w="2093" w:type="dxa"/>
                <w:tcBorders>
                  <w:top w:val="nil"/>
                  <w:left w:val="nil"/>
                  <w:bottom w:val="nil"/>
                  <w:right w:val="nil"/>
                </w:tcBorders>
                <w:shd w:val="clear" w:color="auto" w:fill="auto"/>
              </w:tcPr>
            </w:tcPrChange>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Change w:id="93" w:author="Lloyd-Smith, Patrick" w:date="2021-08-19T10:16:00Z">
              <w:tcPr>
                <w:tcW w:w="709" w:type="dxa"/>
                <w:tcBorders>
                  <w:top w:val="nil"/>
                  <w:left w:val="nil"/>
                  <w:bottom w:val="nil"/>
                  <w:right w:val="nil"/>
                </w:tcBorders>
                <w:shd w:val="clear" w:color="auto" w:fill="auto"/>
              </w:tcPr>
            </w:tcPrChange>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Change w:id="94" w:author="Lloyd-Smith, Patrick" w:date="2021-08-19T10:16:00Z">
              <w:tcPr>
                <w:tcW w:w="1134" w:type="dxa"/>
                <w:tcBorders>
                  <w:top w:val="nil"/>
                  <w:left w:val="nil"/>
                  <w:bottom w:val="nil"/>
                  <w:right w:val="nil"/>
                </w:tcBorders>
                <w:shd w:val="clear" w:color="auto" w:fill="auto"/>
              </w:tcPr>
            </w:tcPrChange>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Change w:id="95" w:author="Lloyd-Smith, Patrick" w:date="2021-08-19T10:16:00Z">
              <w:tcPr>
                <w:tcW w:w="988" w:type="dxa"/>
                <w:tcBorders>
                  <w:top w:val="nil"/>
                  <w:left w:val="nil"/>
                  <w:bottom w:val="nil"/>
                  <w:right w:val="nil"/>
                </w:tcBorders>
                <w:shd w:val="clear" w:color="auto" w:fill="auto"/>
              </w:tcPr>
            </w:tcPrChange>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Change w:id="96" w:author="Lloyd-Smith, Patrick" w:date="2021-08-19T10:16:00Z">
              <w:tcPr>
                <w:tcW w:w="3194" w:type="dxa"/>
                <w:tcBorders>
                  <w:top w:val="nil"/>
                  <w:left w:val="nil"/>
                  <w:bottom w:val="nil"/>
                  <w:right w:val="nil"/>
                </w:tcBorders>
                <w:shd w:val="clear" w:color="auto" w:fill="auto"/>
              </w:tcPr>
            </w:tcPrChange>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Change w:id="97" w:author="Lloyd-Smith, Patrick" w:date="2021-08-19T10:16:00Z">
              <w:tcPr>
                <w:tcW w:w="1521" w:type="dxa"/>
                <w:tcBorders>
                  <w:top w:val="nil"/>
                  <w:left w:val="nil"/>
                  <w:bottom w:val="nil"/>
                  <w:right w:val="nil"/>
                </w:tcBorders>
                <w:shd w:val="clear" w:color="auto" w:fill="auto"/>
              </w:tcPr>
            </w:tcPrChange>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98" w:author="Lloyd-Smith, Patrick" w:date="2021-08-19T10:16:00Z">
              <w:tcPr>
                <w:tcW w:w="1652" w:type="dxa"/>
                <w:tcBorders>
                  <w:top w:val="nil"/>
                  <w:left w:val="nil"/>
                  <w:bottom w:val="nil"/>
                  <w:right w:val="nil"/>
                </w:tcBorders>
                <w:shd w:val="clear" w:color="auto" w:fill="auto"/>
              </w:tcPr>
            </w:tcPrChange>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Change w:id="99" w:author="Lloyd-Smith, Patrick" w:date="2021-08-19T10:16:00Z">
              <w:tcPr>
                <w:tcW w:w="1273" w:type="dxa"/>
                <w:tcBorders>
                  <w:top w:val="nil"/>
                  <w:left w:val="nil"/>
                  <w:bottom w:val="nil"/>
                  <w:right w:val="nil"/>
                </w:tcBorders>
                <w:shd w:val="clear" w:color="auto" w:fill="auto"/>
                <w:vAlign w:val="bottom"/>
              </w:tcPr>
            </w:tcPrChange>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Change w:id="100" w:author="Lloyd-Smith, Patrick" w:date="2021-08-19T10:16:00Z">
              <w:tcPr>
                <w:tcW w:w="1044" w:type="dxa"/>
                <w:tcBorders>
                  <w:top w:val="nil"/>
                  <w:left w:val="nil"/>
                  <w:bottom w:val="nil"/>
                  <w:right w:val="nil"/>
                </w:tcBorders>
                <w:shd w:val="clear" w:color="auto" w:fill="auto"/>
                <w:vAlign w:val="bottom"/>
              </w:tcPr>
            </w:tcPrChange>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416FCD">
        <w:tc>
          <w:tcPr>
            <w:tcW w:w="2093" w:type="dxa"/>
            <w:tcBorders>
              <w:top w:val="nil"/>
              <w:left w:val="nil"/>
              <w:bottom w:val="nil"/>
              <w:right w:val="nil"/>
            </w:tcBorders>
            <w:shd w:val="clear" w:color="auto" w:fill="auto"/>
            <w:tcPrChange w:id="101" w:author="Lloyd-Smith, Patrick" w:date="2021-08-19T10:16:00Z">
              <w:tcPr>
                <w:tcW w:w="2093" w:type="dxa"/>
                <w:tcBorders>
                  <w:top w:val="nil"/>
                  <w:left w:val="nil"/>
                  <w:bottom w:val="nil"/>
                  <w:right w:val="nil"/>
                </w:tcBorders>
                <w:shd w:val="clear" w:color="auto" w:fill="auto"/>
              </w:tcPr>
            </w:tcPrChange>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Change w:id="102" w:author="Lloyd-Smith, Patrick" w:date="2021-08-19T10:16:00Z">
              <w:tcPr>
                <w:tcW w:w="709" w:type="dxa"/>
                <w:tcBorders>
                  <w:top w:val="nil"/>
                  <w:left w:val="nil"/>
                  <w:bottom w:val="nil"/>
                  <w:right w:val="nil"/>
                </w:tcBorders>
                <w:shd w:val="clear" w:color="auto" w:fill="auto"/>
              </w:tcPr>
            </w:tcPrChange>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Change w:id="103" w:author="Lloyd-Smith, Patrick" w:date="2021-08-19T10:16:00Z">
              <w:tcPr>
                <w:tcW w:w="1134" w:type="dxa"/>
                <w:tcBorders>
                  <w:top w:val="nil"/>
                  <w:left w:val="nil"/>
                  <w:bottom w:val="nil"/>
                  <w:right w:val="nil"/>
                </w:tcBorders>
                <w:shd w:val="clear" w:color="auto" w:fill="auto"/>
              </w:tcPr>
            </w:tcPrChange>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Change w:id="104" w:author="Lloyd-Smith, Patrick" w:date="2021-08-19T10:16:00Z">
              <w:tcPr>
                <w:tcW w:w="988" w:type="dxa"/>
                <w:tcBorders>
                  <w:top w:val="nil"/>
                  <w:left w:val="nil"/>
                  <w:bottom w:val="nil"/>
                  <w:right w:val="nil"/>
                </w:tcBorders>
                <w:shd w:val="clear" w:color="auto" w:fill="auto"/>
              </w:tcPr>
            </w:tcPrChange>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Change w:id="105" w:author="Lloyd-Smith, Patrick" w:date="2021-08-19T10:16:00Z">
              <w:tcPr>
                <w:tcW w:w="3194" w:type="dxa"/>
                <w:tcBorders>
                  <w:top w:val="nil"/>
                  <w:left w:val="nil"/>
                  <w:bottom w:val="nil"/>
                  <w:right w:val="nil"/>
                </w:tcBorders>
                <w:shd w:val="clear" w:color="auto" w:fill="auto"/>
              </w:tcPr>
            </w:tcPrChange>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Change w:id="106" w:author="Lloyd-Smith, Patrick" w:date="2021-08-19T10:16:00Z">
              <w:tcPr>
                <w:tcW w:w="1521" w:type="dxa"/>
                <w:tcBorders>
                  <w:top w:val="nil"/>
                  <w:left w:val="nil"/>
                  <w:bottom w:val="nil"/>
                  <w:right w:val="nil"/>
                </w:tcBorders>
                <w:shd w:val="clear" w:color="auto" w:fill="auto"/>
              </w:tcPr>
            </w:tcPrChange>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Change w:id="107" w:author="Lloyd-Smith, Patrick" w:date="2021-08-19T10:16:00Z">
              <w:tcPr>
                <w:tcW w:w="1652" w:type="dxa"/>
                <w:tcBorders>
                  <w:top w:val="nil"/>
                  <w:left w:val="nil"/>
                  <w:bottom w:val="nil"/>
                  <w:right w:val="nil"/>
                </w:tcBorders>
                <w:shd w:val="clear" w:color="auto" w:fill="auto"/>
              </w:tcPr>
            </w:tcPrChange>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Change w:id="108" w:author="Lloyd-Smith, Patrick" w:date="2021-08-19T10:16:00Z">
              <w:tcPr>
                <w:tcW w:w="1273" w:type="dxa"/>
                <w:tcBorders>
                  <w:top w:val="nil"/>
                  <w:left w:val="nil"/>
                  <w:bottom w:val="nil"/>
                  <w:right w:val="nil"/>
                </w:tcBorders>
                <w:shd w:val="clear" w:color="auto" w:fill="auto"/>
              </w:tcPr>
            </w:tcPrChange>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Change w:id="109" w:author="Lloyd-Smith, Patrick" w:date="2021-08-19T10:16:00Z">
              <w:tcPr>
                <w:tcW w:w="1044" w:type="dxa"/>
                <w:tcBorders>
                  <w:top w:val="nil"/>
                  <w:left w:val="nil"/>
                  <w:bottom w:val="nil"/>
                  <w:right w:val="nil"/>
                </w:tcBorders>
                <w:shd w:val="clear" w:color="auto" w:fill="auto"/>
              </w:tcPr>
            </w:tcPrChange>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416FCD">
        <w:tc>
          <w:tcPr>
            <w:tcW w:w="2093" w:type="dxa"/>
            <w:tcBorders>
              <w:top w:val="nil"/>
              <w:left w:val="nil"/>
              <w:bottom w:val="nil"/>
              <w:right w:val="nil"/>
            </w:tcBorders>
            <w:shd w:val="clear" w:color="auto" w:fill="auto"/>
            <w:tcPrChange w:id="110" w:author="Lloyd-Smith, Patrick" w:date="2021-08-19T10:16:00Z">
              <w:tcPr>
                <w:tcW w:w="2093" w:type="dxa"/>
                <w:tcBorders>
                  <w:top w:val="nil"/>
                  <w:left w:val="nil"/>
                  <w:bottom w:val="nil"/>
                  <w:right w:val="nil"/>
                </w:tcBorders>
                <w:shd w:val="clear" w:color="auto" w:fill="auto"/>
              </w:tcPr>
            </w:tcPrChange>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Change w:id="111" w:author="Lloyd-Smith, Patrick" w:date="2021-08-19T10:16:00Z">
              <w:tcPr>
                <w:tcW w:w="709" w:type="dxa"/>
                <w:tcBorders>
                  <w:top w:val="nil"/>
                  <w:left w:val="nil"/>
                  <w:bottom w:val="nil"/>
                  <w:right w:val="nil"/>
                </w:tcBorders>
                <w:shd w:val="clear" w:color="auto" w:fill="auto"/>
              </w:tcPr>
            </w:tcPrChange>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Change w:id="112" w:author="Lloyd-Smith, Patrick" w:date="2021-08-19T10:16:00Z">
              <w:tcPr>
                <w:tcW w:w="1134" w:type="dxa"/>
                <w:tcBorders>
                  <w:top w:val="nil"/>
                  <w:left w:val="nil"/>
                  <w:bottom w:val="nil"/>
                  <w:right w:val="nil"/>
                </w:tcBorders>
                <w:shd w:val="clear" w:color="auto" w:fill="auto"/>
              </w:tcPr>
            </w:tcPrChange>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Change w:id="113" w:author="Lloyd-Smith, Patrick" w:date="2021-08-19T10:16:00Z">
              <w:tcPr>
                <w:tcW w:w="988" w:type="dxa"/>
                <w:tcBorders>
                  <w:top w:val="nil"/>
                  <w:left w:val="nil"/>
                  <w:bottom w:val="nil"/>
                  <w:right w:val="nil"/>
                </w:tcBorders>
                <w:shd w:val="clear" w:color="auto" w:fill="auto"/>
              </w:tcPr>
            </w:tcPrChange>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Change w:id="114" w:author="Lloyd-Smith, Patrick" w:date="2021-08-19T10:16:00Z">
              <w:tcPr>
                <w:tcW w:w="3194" w:type="dxa"/>
                <w:tcBorders>
                  <w:top w:val="nil"/>
                  <w:left w:val="nil"/>
                  <w:bottom w:val="nil"/>
                  <w:right w:val="nil"/>
                </w:tcBorders>
                <w:shd w:val="clear" w:color="auto" w:fill="auto"/>
              </w:tcPr>
            </w:tcPrChange>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Change w:id="115" w:author="Lloyd-Smith, Patrick" w:date="2021-08-19T10:16:00Z">
              <w:tcPr>
                <w:tcW w:w="1521" w:type="dxa"/>
                <w:tcBorders>
                  <w:top w:val="nil"/>
                  <w:left w:val="nil"/>
                  <w:bottom w:val="nil"/>
                  <w:right w:val="nil"/>
                </w:tcBorders>
                <w:shd w:val="clear" w:color="auto" w:fill="auto"/>
              </w:tcPr>
            </w:tcPrChange>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Change w:id="116" w:author="Lloyd-Smith, Patrick" w:date="2021-08-19T10:16:00Z">
              <w:tcPr>
                <w:tcW w:w="1652" w:type="dxa"/>
                <w:tcBorders>
                  <w:top w:val="nil"/>
                  <w:left w:val="nil"/>
                  <w:bottom w:val="nil"/>
                  <w:right w:val="nil"/>
                </w:tcBorders>
                <w:shd w:val="clear" w:color="auto" w:fill="auto"/>
              </w:tcPr>
            </w:tcPrChange>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Change w:id="117" w:author="Lloyd-Smith, Patrick" w:date="2021-08-19T10:16:00Z">
              <w:tcPr>
                <w:tcW w:w="1273" w:type="dxa"/>
                <w:tcBorders>
                  <w:top w:val="nil"/>
                  <w:left w:val="nil"/>
                  <w:bottom w:val="nil"/>
                  <w:right w:val="nil"/>
                </w:tcBorders>
                <w:shd w:val="clear" w:color="auto" w:fill="auto"/>
              </w:tcPr>
            </w:tcPrChange>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Change w:id="118" w:author="Lloyd-Smith, Patrick" w:date="2021-08-19T10:16:00Z">
              <w:tcPr>
                <w:tcW w:w="1044" w:type="dxa"/>
                <w:tcBorders>
                  <w:top w:val="nil"/>
                  <w:left w:val="nil"/>
                  <w:bottom w:val="nil"/>
                  <w:right w:val="nil"/>
                </w:tcBorders>
                <w:shd w:val="clear" w:color="auto" w:fill="auto"/>
              </w:tcPr>
            </w:tcPrChange>
          </w:tcPr>
          <w:p w14:paraId="54B5C0F5" w14:textId="30C967D5" w:rsidR="001079E5" w:rsidRPr="004D1057" w:rsidRDefault="001079E5" w:rsidP="001079E5">
            <w:pPr>
              <w:pStyle w:val="NoSpacing"/>
              <w:rPr>
                <w:sz w:val="20"/>
                <w:szCs w:val="20"/>
              </w:rPr>
            </w:pPr>
            <w:r w:rsidRPr="003C3D3E">
              <w:rPr>
                <w:sz w:val="20"/>
                <w:szCs w:val="20"/>
              </w:rPr>
              <w:t>492</w:t>
            </w:r>
            <w:commentRangeStart w:id="119"/>
            <w:commentRangeEnd w:id="119"/>
            <w:r w:rsidRPr="003C3D3E">
              <w:rPr>
                <w:rStyle w:val="CommentReference"/>
                <w:rFonts w:asciiTheme="minorHAnsi" w:eastAsiaTheme="minorHAnsi" w:hAnsiTheme="minorHAnsi" w:cstheme="minorBidi"/>
              </w:rPr>
              <w:commentReference w:id="119"/>
            </w:r>
          </w:p>
        </w:tc>
      </w:tr>
      <w:tr w:rsidR="001079E5" w:rsidRPr="004D1057" w14:paraId="477B8696" w14:textId="77777777" w:rsidTr="00416FCD">
        <w:tc>
          <w:tcPr>
            <w:tcW w:w="2093" w:type="dxa"/>
            <w:tcBorders>
              <w:top w:val="nil"/>
              <w:left w:val="nil"/>
              <w:bottom w:val="nil"/>
              <w:right w:val="nil"/>
            </w:tcBorders>
            <w:shd w:val="clear" w:color="auto" w:fill="auto"/>
            <w:tcPrChange w:id="120" w:author="Lloyd-Smith, Patrick" w:date="2021-08-19T10:16:00Z">
              <w:tcPr>
                <w:tcW w:w="2093" w:type="dxa"/>
                <w:tcBorders>
                  <w:top w:val="nil"/>
                  <w:left w:val="nil"/>
                  <w:bottom w:val="nil"/>
                  <w:right w:val="nil"/>
                </w:tcBorders>
                <w:shd w:val="clear" w:color="auto" w:fill="auto"/>
              </w:tcPr>
            </w:tcPrChange>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Change w:id="121" w:author="Lloyd-Smith, Patrick" w:date="2021-08-19T10:16:00Z">
              <w:tcPr>
                <w:tcW w:w="709" w:type="dxa"/>
                <w:tcBorders>
                  <w:top w:val="nil"/>
                  <w:left w:val="nil"/>
                  <w:bottom w:val="nil"/>
                  <w:right w:val="nil"/>
                </w:tcBorders>
                <w:shd w:val="clear" w:color="auto" w:fill="auto"/>
              </w:tcPr>
            </w:tcPrChange>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Change w:id="122" w:author="Lloyd-Smith, Patrick" w:date="2021-08-19T10:16:00Z">
              <w:tcPr>
                <w:tcW w:w="1134" w:type="dxa"/>
                <w:tcBorders>
                  <w:top w:val="nil"/>
                  <w:left w:val="nil"/>
                  <w:bottom w:val="nil"/>
                  <w:right w:val="nil"/>
                </w:tcBorders>
                <w:shd w:val="clear" w:color="auto" w:fill="auto"/>
              </w:tcPr>
            </w:tcPrChange>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Change w:id="123" w:author="Lloyd-Smith, Patrick" w:date="2021-08-19T10:16:00Z">
              <w:tcPr>
                <w:tcW w:w="988" w:type="dxa"/>
                <w:tcBorders>
                  <w:top w:val="nil"/>
                  <w:left w:val="nil"/>
                  <w:bottom w:val="nil"/>
                  <w:right w:val="nil"/>
                </w:tcBorders>
                <w:shd w:val="clear" w:color="auto" w:fill="auto"/>
              </w:tcPr>
            </w:tcPrChange>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Change w:id="124" w:author="Lloyd-Smith, Patrick" w:date="2021-08-19T10:16:00Z">
              <w:tcPr>
                <w:tcW w:w="3194" w:type="dxa"/>
                <w:tcBorders>
                  <w:top w:val="nil"/>
                  <w:left w:val="nil"/>
                  <w:bottom w:val="nil"/>
                  <w:right w:val="nil"/>
                </w:tcBorders>
                <w:shd w:val="clear" w:color="auto" w:fill="auto"/>
              </w:tcPr>
            </w:tcPrChange>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Change w:id="125" w:author="Lloyd-Smith, Patrick" w:date="2021-08-19T10:16:00Z">
              <w:tcPr>
                <w:tcW w:w="1521" w:type="dxa"/>
                <w:tcBorders>
                  <w:top w:val="nil"/>
                  <w:left w:val="nil"/>
                  <w:bottom w:val="nil"/>
                  <w:right w:val="nil"/>
                </w:tcBorders>
                <w:shd w:val="clear" w:color="auto" w:fill="auto"/>
              </w:tcPr>
            </w:tcPrChange>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Change w:id="126" w:author="Lloyd-Smith, Patrick" w:date="2021-08-19T10:16:00Z">
              <w:tcPr>
                <w:tcW w:w="1652" w:type="dxa"/>
                <w:tcBorders>
                  <w:top w:val="nil"/>
                  <w:left w:val="nil"/>
                  <w:bottom w:val="nil"/>
                  <w:right w:val="nil"/>
                </w:tcBorders>
                <w:shd w:val="clear" w:color="auto" w:fill="auto"/>
              </w:tcPr>
            </w:tcPrChange>
          </w:tcPr>
          <w:p w14:paraId="0698EE0C" w14:textId="7A83D304" w:rsidR="001079E5" w:rsidRPr="004D1057" w:rsidRDefault="001079E5" w:rsidP="001079E5">
            <w:pPr>
              <w:pStyle w:val="NoSpacing"/>
              <w:rPr>
                <w:sz w:val="20"/>
                <w:szCs w:val="20"/>
              </w:rPr>
            </w:pPr>
            <w:r w:rsidRPr="003C3D3E">
              <w:rPr>
                <w:sz w:val="20"/>
                <w:szCs w:val="20"/>
              </w:rPr>
              <w:t>Reg, Cul &amp; Prov</w:t>
            </w:r>
          </w:p>
        </w:tc>
        <w:tc>
          <w:tcPr>
            <w:tcW w:w="1273" w:type="dxa"/>
            <w:tcBorders>
              <w:top w:val="nil"/>
              <w:left w:val="nil"/>
              <w:bottom w:val="nil"/>
              <w:right w:val="nil"/>
            </w:tcBorders>
            <w:shd w:val="clear" w:color="auto" w:fill="auto"/>
            <w:vAlign w:val="bottom"/>
            <w:tcPrChange w:id="127" w:author="Lloyd-Smith, Patrick" w:date="2021-08-19T10:16:00Z">
              <w:tcPr>
                <w:tcW w:w="1273" w:type="dxa"/>
                <w:tcBorders>
                  <w:top w:val="nil"/>
                  <w:left w:val="nil"/>
                  <w:bottom w:val="nil"/>
                  <w:right w:val="nil"/>
                </w:tcBorders>
                <w:shd w:val="clear" w:color="auto" w:fill="auto"/>
                <w:vAlign w:val="bottom"/>
              </w:tcPr>
            </w:tcPrChange>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Change w:id="128" w:author="Lloyd-Smith, Patrick" w:date="2021-08-19T10:16:00Z">
              <w:tcPr>
                <w:tcW w:w="1044" w:type="dxa"/>
                <w:tcBorders>
                  <w:top w:val="nil"/>
                  <w:left w:val="nil"/>
                  <w:bottom w:val="nil"/>
                  <w:right w:val="nil"/>
                </w:tcBorders>
                <w:shd w:val="clear" w:color="auto" w:fill="auto"/>
                <w:vAlign w:val="bottom"/>
              </w:tcPr>
            </w:tcPrChange>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416FCD">
        <w:tc>
          <w:tcPr>
            <w:tcW w:w="2093" w:type="dxa"/>
            <w:tcBorders>
              <w:top w:val="nil"/>
              <w:left w:val="nil"/>
              <w:bottom w:val="nil"/>
              <w:right w:val="nil"/>
            </w:tcBorders>
            <w:shd w:val="clear" w:color="auto" w:fill="auto"/>
            <w:tcPrChange w:id="129" w:author="Lloyd-Smith, Patrick" w:date="2021-08-19T10:16:00Z">
              <w:tcPr>
                <w:tcW w:w="2093" w:type="dxa"/>
                <w:tcBorders>
                  <w:top w:val="nil"/>
                  <w:left w:val="nil"/>
                  <w:bottom w:val="nil"/>
                  <w:right w:val="nil"/>
                </w:tcBorders>
                <w:shd w:val="clear" w:color="auto" w:fill="auto"/>
              </w:tcPr>
            </w:tcPrChange>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Change w:id="130" w:author="Lloyd-Smith, Patrick" w:date="2021-08-19T10:16:00Z">
              <w:tcPr>
                <w:tcW w:w="709" w:type="dxa"/>
                <w:tcBorders>
                  <w:top w:val="nil"/>
                  <w:left w:val="nil"/>
                  <w:bottom w:val="nil"/>
                  <w:right w:val="nil"/>
                </w:tcBorders>
                <w:shd w:val="clear" w:color="auto" w:fill="auto"/>
              </w:tcPr>
            </w:tcPrChange>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Change w:id="131" w:author="Lloyd-Smith, Patrick" w:date="2021-08-19T10:16:00Z">
              <w:tcPr>
                <w:tcW w:w="1134" w:type="dxa"/>
                <w:tcBorders>
                  <w:top w:val="nil"/>
                  <w:left w:val="nil"/>
                  <w:bottom w:val="nil"/>
                  <w:right w:val="nil"/>
                </w:tcBorders>
                <w:shd w:val="clear" w:color="auto" w:fill="auto"/>
              </w:tcPr>
            </w:tcPrChange>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Change w:id="132" w:author="Lloyd-Smith, Patrick" w:date="2021-08-19T10:16:00Z">
              <w:tcPr>
                <w:tcW w:w="988" w:type="dxa"/>
                <w:tcBorders>
                  <w:top w:val="nil"/>
                  <w:left w:val="nil"/>
                  <w:bottom w:val="nil"/>
                  <w:right w:val="nil"/>
                </w:tcBorders>
                <w:shd w:val="clear" w:color="auto" w:fill="auto"/>
              </w:tcPr>
            </w:tcPrChange>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Change w:id="133" w:author="Lloyd-Smith, Patrick" w:date="2021-08-19T10:16:00Z">
              <w:tcPr>
                <w:tcW w:w="3194" w:type="dxa"/>
                <w:tcBorders>
                  <w:top w:val="nil"/>
                  <w:left w:val="nil"/>
                  <w:bottom w:val="nil"/>
                  <w:right w:val="nil"/>
                </w:tcBorders>
                <w:shd w:val="clear" w:color="auto" w:fill="auto"/>
              </w:tcPr>
            </w:tcPrChange>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Change w:id="134" w:author="Lloyd-Smith, Patrick" w:date="2021-08-19T10:16:00Z">
              <w:tcPr>
                <w:tcW w:w="1521" w:type="dxa"/>
                <w:tcBorders>
                  <w:top w:val="nil"/>
                  <w:left w:val="nil"/>
                  <w:bottom w:val="nil"/>
                  <w:right w:val="nil"/>
                </w:tcBorders>
                <w:shd w:val="clear" w:color="auto" w:fill="auto"/>
              </w:tcPr>
            </w:tcPrChange>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Change w:id="135" w:author="Lloyd-Smith, Patrick" w:date="2021-08-19T10:16:00Z">
              <w:tcPr>
                <w:tcW w:w="1652" w:type="dxa"/>
                <w:tcBorders>
                  <w:top w:val="nil"/>
                  <w:left w:val="nil"/>
                  <w:bottom w:val="nil"/>
                  <w:right w:val="nil"/>
                </w:tcBorders>
                <w:shd w:val="clear" w:color="auto" w:fill="auto"/>
              </w:tcPr>
            </w:tcPrChange>
          </w:tcPr>
          <w:p w14:paraId="168C6EE2" w14:textId="4ADA3DBD" w:rsidR="001079E5" w:rsidRPr="004D1057" w:rsidRDefault="001079E5" w:rsidP="001079E5">
            <w:pPr>
              <w:pStyle w:val="NoSpacing"/>
              <w:rPr>
                <w:sz w:val="20"/>
                <w:szCs w:val="20"/>
              </w:rPr>
            </w:pPr>
            <w:r w:rsidRPr="003C3D3E">
              <w:rPr>
                <w:sz w:val="20"/>
                <w:szCs w:val="20"/>
              </w:rPr>
              <w:t>Reg, Cul &amp; Prov</w:t>
            </w:r>
          </w:p>
        </w:tc>
        <w:tc>
          <w:tcPr>
            <w:tcW w:w="1273" w:type="dxa"/>
            <w:tcBorders>
              <w:top w:val="nil"/>
              <w:left w:val="nil"/>
              <w:bottom w:val="nil"/>
              <w:right w:val="nil"/>
            </w:tcBorders>
            <w:shd w:val="clear" w:color="auto" w:fill="auto"/>
            <w:tcPrChange w:id="136" w:author="Lloyd-Smith, Patrick" w:date="2021-08-19T10:16:00Z">
              <w:tcPr>
                <w:tcW w:w="1273" w:type="dxa"/>
                <w:tcBorders>
                  <w:top w:val="nil"/>
                  <w:left w:val="nil"/>
                  <w:bottom w:val="nil"/>
                  <w:right w:val="nil"/>
                </w:tcBorders>
                <w:shd w:val="clear" w:color="auto" w:fill="auto"/>
              </w:tcPr>
            </w:tcPrChange>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Change w:id="137" w:author="Lloyd-Smith, Patrick" w:date="2021-08-19T10:16:00Z">
              <w:tcPr>
                <w:tcW w:w="1044" w:type="dxa"/>
                <w:tcBorders>
                  <w:top w:val="nil"/>
                  <w:left w:val="nil"/>
                  <w:bottom w:val="nil"/>
                  <w:right w:val="nil"/>
                </w:tcBorders>
                <w:shd w:val="clear" w:color="auto" w:fill="auto"/>
              </w:tcPr>
            </w:tcPrChange>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416FCD">
        <w:tc>
          <w:tcPr>
            <w:tcW w:w="2093" w:type="dxa"/>
            <w:tcBorders>
              <w:top w:val="nil"/>
              <w:left w:val="nil"/>
              <w:bottom w:val="nil"/>
              <w:right w:val="nil"/>
            </w:tcBorders>
            <w:shd w:val="clear" w:color="auto" w:fill="auto"/>
            <w:tcPrChange w:id="138" w:author="Lloyd-Smith, Patrick" w:date="2021-08-19T10:16:00Z">
              <w:tcPr>
                <w:tcW w:w="2093" w:type="dxa"/>
                <w:tcBorders>
                  <w:top w:val="nil"/>
                  <w:left w:val="nil"/>
                  <w:bottom w:val="nil"/>
                  <w:right w:val="nil"/>
                </w:tcBorders>
                <w:shd w:val="clear" w:color="auto" w:fill="auto"/>
              </w:tcPr>
            </w:tcPrChange>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Change w:id="139" w:author="Lloyd-Smith, Patrick" w:date="2021-08-19T10:16:00Z">
              <w:tcPr>
                <w:tcW w:w="709" w:type="dxa"/>
                <w:tcBorders>
                  <w:top w:val="nil"/>
                  <w:left w:val="nil"/>
                  <w:bottom w:val="nil"/>
                  <w:right w:val="nil"/>
                </w:tcBorders>
                <w:shd w:val="clear" w:color="auto" w:fill="auto"/>
              </w:tcPr>
            </w:tcPrChange>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Change w:id="140" w:author="Lloyd-Smith, Patrick" w:date="2021-08-19T10:16:00Z">
              <w:tcPr>
                <w:tcW w:w="1134" w:type="dxa"/>
                <w:tcBorders>
                  <w:top w:val="nil"/>
                  <w:left w:val="nil"/>
                  <w:bottom w:val="nil"/>
                  <w:right w:val="nil"/>
                </w:tcBorders>
                <w:shd w:val="clear" w:color="auto" w:fill="auto"/>
              </w:tcPr>
            </w:tcPrChange>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Change w:id="141" w:author="Lloyd-Smith, Patrick" w:date="2021-08-19T10:16:00Z">
              <w:tcPr>
                <w:tcW w:w="988" w:type="dxa"/>
                <w:tcBorders>
                  <w:top w:val="nil"/>
                  <w:left w:val="nil"/>
                  <w:bottom w:val="nil"/>
                  <w:right w:val="nil"/>
                </w:tcBorders>
                <w:shd w:val="clear" w:color="auto" w:fill="auto"/>
              </w:tcPr>
            </w:tcPrChange>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Change w:id="142" w:author="Lloyd-Smith, Patrick" w:date="2021-08-19T10:16:00Z">
              <w:tcPr>
                <w:tcW w:w="3194" w:type="dxa"/>
                <w:tcBorders>
                  <w:top w:val="nil"/>
                  <w:left w:val="nil"/>
                  <w:bottom w:val="nil"/>
                  <w:right w:val="nil"/>
                </w:tcBorders>
                <w:shd w:val="clear" w:color="auto" w:fill="auto"/>
              </w:tcPr>
            </w:tcPrChange>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Change w:id="143" w:author="Lloyd-Smith, Patrick" w:date="2021-08-19T10:16:00Z">
              <w:tcPr>
                <w:tcW w:w="1521" w:type="dxa"/>
                <w:tcBorders>
                  <w:top w:val="nil"/>
                  <w:left w:val="nil"/>
                  <w:bottom w:val="nil"/>
                  <w:right w:val="nil"/>
                </w:tcBorders>
                <w:shd w:val="clear" w:color="auto" w:fill="auto"/>
              </w:tcPr>
            </w:tcPrChange>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144" w:author="Lloyd-Smith, Patrick" w:date="2021-08-19T10:16:00Z">
              <w:tcPr>
                <w:tcW w:w="1652" w:type="dxa"/>
                <w:tcBorders>
                  <w:top w:val="nil"/>
                  <w:left w:val="nil"/>
                  <w:bottom w:val="nil"/>
                  <w:right w:val="nil"/>
                </w:tcBorders>
                <w:shd w:val="clear" w:color="auto" w:fill="auto"/>
              </w:tcPr>
            </w:tcPrChange>
          </w:tcPr>
          <w:p w14:paraId="700D6580" w14:textId="0FFF7DD8" w:rsidR="001079E5" w:rsidRPr="004D1057" w:rsidRDefault="001079E5" w:rsidP="001079E5">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Change w:id="145" w:author="Lloyd-Smith, Patrick" w:date="2021-08-19T10:16:00Z">
              <w:tcPr>
                <w:tcW w:w="1273" w:type="dxa"/>
                <w:tcBorders>
                  <w:top w:val="nil"/>
                  <w:left w:val="nil"/>
                  <w:bottom w:val="nil"/>
                  <w:right w:val="nil"/>
                </w:tcBorders>
                <w:shd w:val="clear" w:color="auto" w:fill="auto"/>
                <w:vAlign w:val="bottom"/>
              </w:tcPr>
            </w:tcPrChange>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Change w:id="146" w:author="Lloyd-Smith, Patrick" w:date="2021-08-19T10:16:00Z">
              <w:tcPr>
                <w:tcW w:w="1044" w:type="dxa"/>
                <w:tcBorders>
                  <w:top w:val="nil"/>
                  <w:left w:val="nil"/>
                  <w:bottom w:val="nil"/>
                  <w:right w:val="nil"/>
                </w:tcBorders>
                <w:shd w:val="clear" w:color="auto" w:fill="auto"/>
                <w:vAlign w:val="bottom"/>
              </w:tcPr>
            </w:tcPrChange>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416FCD">
        <w:tc>
          <w:tcPr>
            <w:tcW w:w="2093" w:type="dxa"/>
            <w:tcBorders>
              <w:top w:val="nil"/>
              <w:left w:val="nil"/>
              <w:bottom w:val="nil"/>
              <w:right w:val="nil"/>
            </w:tcBorders>
            <w:shd w:val="clear" w:color="auto" w:fill="auto"/>
            <w:tcPrChange w:id="147" w:author="Lloyd-Smith, Patrick" w:date="2021-08-19T10:16:00Z">
              <w:tcPr>
                <w:tcW w:w="2093" w:type="dxa"/>
                <w:tcBorders>
                  <w:top w:val="nil"/>
                  <w:left w:val="nil"/>
                  <w:bottom w:val="nil"/>
                  <w:right w:val="nil"/>
                </w:tcBorders>
                <w:shd w:val="clear" w:color="auto" w:fill="auto"/>
              </w:tcPr>
            </w:tcPrChange>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Change w:id="148" w:author="Lloyd-Smith, Patrick" w:date="2021-08-19T10:16:00Z">
              <w:tcPr>
                <w:tcW w:w="709" w:type="dxa"/>
                <w:tcBorders>
                  <w:top w:val="nil"/>
                  <w:left w:val="nil"/>
                  <w:bottom w:val="nil"/>
                  <w:right w:val="nil"/>
                </w:tcBorders>
                <w:shd w:val="clear" w:color="auto" w:fill="auto"/>
              </w:tcPr>
            </w:tcPrChange>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Change w:id="149" w:author="Lloyd-Smith, Patrick" w:date="2021-08-19T10:16:00Z">
              <w:tcPr>
                <w:tcW w:w="1134" w:type="dxa"/>
                <w:tcBorders>
                  <w:top w:val="nil"/>
                  <w:left w:val="nil"/>
                  <w:bottom w:val="nil"/>
                  <w:right w:val="nil"/>
                </w:tcBorders>
                <w:shd w:val="clear" w:color="auto" w:fill="auto"/>
              </w:tcPr>
            </w:tcPrChange>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Change w:id="150" w:author="Lloyd-Smith, Patrick" w:date="2021-08-19T10:16:00Z">
              <w:tcPr>
                <w:tcW w:w="988" w:type="dxa"/>
                <w:tcBorders>
                  <w:top w:val="nil"/>
                  <w:left w:val="nil"/>
                  <w:bottom w:val="nil"/>
                  <w:right w:val="nil"/>
                </w:tcBorders>
                <w:shd w:val="clear" w:color="auto" w:fill="auto"/>
              </w:tcPr>
            </w:tcPrChange>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Change w:id="151" w:author="Lloyd-Smith, Patrick" w:date="2021-08-19T10:16:00Z">
              <w:tcPr>
                <w:tcW w:w="3194" w:type="dxa"/>
                <w:tcBorders>
                  <w:top w:val="nil"/>
                  <w:left w:val="nil"/>
                  <w:bottom w:val="nil"/>
                  <w:right w:val="nil"/>
                </w:tcBorders>
                <w:shd w:val="clear" w:color="auto" w:fill="auto"/>
              </w:tcPr>
            </w:tcPrChange>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Change w:id="152" w:author="Lloyd-Smith, Patrick" w:date="2021-08-19T10:16:00Z">
              <w:tcPr>
                <w:tcW w:w="1521" w:type="dxa"/>
                <w:tcBorders>
                  <w:top w:val="nil"/>
                  <w:left w:val="nil"/>
                  <w:bottom w:val="nil"/>
                  <w:right w:val="nil"/>
                </w:tcBorders>
                <w:shd w:val="clear" w:color="auto" w:fill="auto"/>
              </w:tcPr>
            </w:tcPrChange>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153" w:author="Lloyd-Smith, Patrick" w:date="2021-08-19T10:16:00Z">
              <w:tcPr>
                <w:tcW w:w="1652" w:type="dxa"/>
                <w:tcBorders>
                  <w:top w:val="nil"/>
                  <w:left w:val="nil"/>
                  <w:bottom w:val="nil"/>
                  <w:right w:val="nil"/>
                </w:tcBorders>
                <w:shd w:val="clear" w:color="auto" w:fill="auto"/>
              </w:tcPr>
            </w:tcPrChange>
          </w:tcPr>
          <w:p w14:paraId="23FA390D" w14:textId="01A9BCA9" w:rsidR="001079E5" w:rsidRPr="004D1057" w:rsidRDefault="001079E5" w:rsidP="001079E5">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Change w:id="154" w:author="Lloyd-Smith, Patrick" w:date="2021-08-19T10:16:00Z">
              <w:tcPr>
                <w:tcW w:w="1273" w:type="dxa"/>
                <w:tcBorders>
                  <w:top w:val="nil"/>
                  <w:left w:val="nil"/>
                  <w:bottom w:val="nil"/>
                  <w:right w:val="nil"/>
                </w:tcBorders>
                <w:shd w:val="clear" w:color="auto" w:fill="auto"/>
                <w:vAlign w:val="bottom"/>
              </w:tcPr>
            </w:tcPrChange>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Change w:id="155" w:author="Lloyd-Smith, Patrick" w:date="2021-08-19T10:16:00Z">
              <w:tcPr>
                <w:tcW w:w="1044" w:type="dxa"/>
                <w:tcBorders>
                  <w:top w:val="nil"/>
                  <w:left w:val="nil"/>
                  <w:bottom w:val="nil"/>
                  <w:right w:val="nil"/>
                </w:tcBorders>
                <w:shd w:val="clear" w:color="auto" w:fill="auto"/>
                <w:vAlign w:val="bottom"/>
              </w:tcPr>
            </w:tcPrChange>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416FCD">
        <w:tc>
          <w:tcPr>
            <w:tcW w:w="2093" w:type="dxa"/>
            <w:tcBorders>
              <w:top w:val="nil"/>
              <w:left w:val="nil"/>
              <w:bottom w:val="nil"/>
              <w:right w:val="nil"/>
            </w:tcBorders>
            <w:shd w:val="clear" w:color="auto" w:fill="auto"/>
            <w:tcPrChange w:id="156" w:author="Lloyd-Smith, Patrick" w:date="2021-08-19T10:16:00Z">
              <w:tcPr>
                <w:tcW w:w="2093" w:type="dxa"/>
                <w:tcBorders>
                  <w:top w:val="nil"/>
                  <w:left w:val="nil"/>
                  <w:bottom w:val="nil"/>
                  <w:right w:val="nil"/>
                </w:tcBorders>
                <w:shd w:val="clear" w:color="auto" w:fill="auto"/>
              </w:tcPr>
            </w:tcPrChange>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Change w:id="157" w:author="Lloyd-Smith, Patrick" w:date="2021-08-19T10:16:00Z">
              <w:tcPr>
                <w:tcW w:w="709" w:type="dxa"/>
                <w:tcBorders>
                  <w:top w:val="nil"/>
                  <w:left w:val="nil"/>
                  <w:bottom w:val="nil"/>
                  <w:right w:val="nil"/>
                </w:tcBorders>
                <w:shd w:val="clear" w:color="auto" w:fill="auto"/>
              </w:tcPr>
            </w:tcPrChange>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Change w:id="158" w:author="Lloyd-Smith, Patrick" w:date="2021-08-19T10:16:00Z">
              <w:tcPr>
                <w:tcW w:w="1134" w:type="dxa"/>
                <w:tcBorders>
                  <w:top w:val="nil"/>
                  <w:left w:val="nil"/>
                  <w:bottom w:val="nil"/>
                  <w:right w:val="nil"/>
                </w:tcBorders>
                <w:shd w:val="clear" w:color="auto" w:fill="auto"/>
              </w:tcPr>
            </w:tcPrChange>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Change w:id="159" w:author="Lloyd-Smith, Patrick" w:date="2021-08-19T10:16:00Z">
              <w:tcPr>
                <w:tcW w:w="988" w:type="dxa"/>
                <w:tcBorders>
                  <w:top w:val="nil"/>
                  <w:left w:val="nil"/>
                  <w:bottom w:val="nil"/>
                  <w:right w:val="nil"/>
                </w:tcBorders>
                <w:shd w:val="clear" w:color="auto" w:fill="auto"/>
              </w:tcPr>
            </w:tcPrChange>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Change w:id="160" w:author="Lloyd-Smith, Patrick" w:date="2021-08-19T10:16:00Z">
              <w:tcPr>
                <w:tcW w:w="3194" w:type="dxa"/>
                <w:tcBorders>
                  <w:top w:val="nil"/>
                  <w:left w:val="nil"/>
                  <w:bottom w:val="nil"/>
                  <w:right w:val="nil"/>
                </w:tcBorders>
                <w:shd w:val="clear" w:color="auto" w:fill="auto"/>
              </w:tcPr>
            </w:tcPrChange>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Change w:id="161" w:author="Lloyd-Smith, Patrick" w:date="2021-08-19T10:16:00Z">
              <w:tcPr>
                <w:tcW w:w="1521" w:type="dxa"/>
                <w:tcBorders>
                  <w:top w:val="nil"/>
                  <w:left w:val="nil"/>
                  <w:bottom w:val="nil"/>
                  <w:right w:val="nil"/>
                </w:tcBorders>
                <w:shd w:val="clear" w:color="auto" w:fill="auto"/>
              </w:tcPr>
            </w:tcPrChange>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Change w:id="162" w:author="Lloyd-Smith, Patrick" w:date="2021-08-19T10:16:00Z">
              <w:tcPr>
                <w:tcW w:w="1652" w:type="dxa"/>
                <w:tcBorders>
                  <w:top w:val="nil"/>
                  <w:left w:val="nil"/>
                  <w:bottom w:val="nil"/>
                  <w:right w:val="nil"/>
                </w:tcBorders>
                <w:shd w:val="clear" w:color="auto" w:fill="auto"/>
              </w:tcPr>
            </w:tcPrChange>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Change w:id="163" w:author="Lloyd-Smith, Patrick" w:date="2021-08-19T10:16:00Z">
              <w:tcPr>
                <w:tcW w:w="1273" w:type="dxa"/>
                <w:tcBorders>
                  <w:top w:val="nil"/>
                  <w:left w:val="nil"/>
                  <w:bottom w:val="nil"/>
                  <w:right w:val="nil"/>
                </w:tcBorders>
                <w:shd w:val="clear" w:color="auto" w:fill="auto"/>
              </w:tcPr>
            </w:tcPrChange>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Change w:id="164" w:author="Lloyd-Smith, Patrick" w:date="2021-08-19T10:16:00Z">
              <w:tcPr>
                <w:tcW w:w="1044" w:type="dxa"/>
                <w:tcBorders>
                  <w:top w:val="nil"/>
                  <w:left w:val="nil"/>
                  <w:bottom w:val="nil"/>
                  <w:right w:val="nil"/>
                </w:tcBorders>
                <w:shd w:val="clear" w:color="auto" w:fill="auto"/>
              </w:tcPr>
            </w:tcPrChange>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416FCD">
        <w:tc>
          <w:tcPr>
            <w:tcW w:w="2093" w:type="dxa"/>
            <w:tcBorders>
              <w:top w:val="nil"/>
              <w:left w:val="nil"/>
              <w:bottom w:val="nil"/>
              <w:right w:val="nil"/>
            </w:tcBorders>
            <w:shd w:val="clear" w:color="auto" w:fill="auto"/>
            <w:tcPrChange w:id="165" w:author="Lloyd-Smith, Patrick" w:date="2021-08-19T10:16:00Z">
              <w:tcPr>
                <w:tcW w:w="2093" w:type="dxa"/>
                <w:tcBorders>
                  <w:top w:val="nil"/>
                  <w:left w:val="nil"/>
                  <w:bottom w:val="nil"/>
                  <w:right w:val="nil"/>
                </w:tcBorders>
                <w:shd w:val="clear" w:color="auto" w:fill="auto"/>
              </w:tcPr>
            </w:tcPrChange>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Change w:id="166" w:author="Lloyd-Smith, Patrick" w:date="2021-08-19T10:16:00Z">
              <w:tcPr>
                <w:tcW w:w="709" w:type="dxa"/>
                <w:tcBorders>
                  <w:top w:val="nil"/>
                  <w:left w:val="nil"/>
                  <w:bottom w:val="nil"/>
                  <w:right w:val="nil"/>
                </w:tcBorders>
                <w:shd w:val="clear" w:color="auto" w:fill="auto"/>
              </w:tcPr>
            </w:tcPrChange>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Change w:id="167" w:author="Lloyd-Smith, Patrick" w:date="2021-08-19T10:16:00Z">
              <w:tcPr>
                <w:tcW w:w="1134" w:type="dxa"/>
                <w:tcBorders>
                  <w:top w:val="nil"/>
                  <w:left w:val="nil"/>
                  <w:bottom w:val="nil"/>
                  <w:right w:val="nil"/>
                </w:tcBorders>
                <w:shd w:val="clear" w:color="auto" w:fill="auto"/>
              </w:tcPr>
            </w:tcPrChange>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Change w:id="168" w:author="Lloyd-Smith, Patrick" w:date="2021-08-19T10:16:00Z">
              <w:tcPr>
                <w:tcW w:w="988" w:type="dxa"/>
                <w:tcBorders>
                  <w:top w:val="nil"/>
                  <w:left w:val="nil"/>
                  <w:bottom w:val="nil"/>
                  <w:right w:val="nil"/>
                </w:tcBorders>
                <w:shd w:val="clear" w:color="auto" w:fill="auto"/>
              </w:tcPr>
            </w:tcPrChange>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Change w:id="169" w:author="Lloyd-Smith, Patrick" w:date="2021-08-19T10:16:00Z">
              <w:tcPr>
                <w:tcW w:w="3194" w:type="dxa"/>
                <w:tcBorders>
                  <w:top w:val="nil"/>
                  <w:left w:val="nil"/>
                  <w:bottom w:val="nil"/>
                  <w:right w:val="nil"/>
                </w:tcBorders>
                <w:shd w:val="clear" w:color="auto" w:fill="auto"/>
              </w:tcPr>
            </w:tcPrChange>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Change w:id="170" w:author="Lloyd-Smith, Patrick" w:date="2021-08-19T10:16:00Z">
              <w:tcPr>
                <w:tcW w:w="1521" w:type="dxa"/>
                <w:tcBorders>
                  <w:top w:val="nil"/>
                  <w:left w:val="nil"/>
                  <w:bottom w:val="nil"/>
                  <w:right w:val="nil"/>
                </w:tcBorders>
                <w:shd w:val="clear" w:color="auto" w:fill="auto"/>
              </w:tcPr>
            </w:tcPrChange>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Change w:id="171" w:author="Lloyd-Smith, Patrick" w:date="2021-08-19T10:16:00Z">
              <w:tcPr>
                <w:tcW w:w="1652" w:type="dxa"/>
                <w:tcBorders>
                  <w:top w:val="nil"/>
                  <w:left w:val="nil"/>
                  <w:bottom w:val="nil"/>
                  <w:right w:val="nil"/>
                </w:tcBorders>
                <w:shd w:val="clear" w:color="auto" w:fill="auto"/>
              </w:tcPr>
            </w:tcPrChange>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Change w:id="172" w:author="Lloyd-Smith, Patrick" w:date="2021-08-19T10:16:00Z">
              <w:tcPr>
                <w:tcW w:w="1273" w:type="dxa"/>
                <w:tcBorders>
                  <w:top w:val="nil"/>
                  <w:left w:val="nil"/>
                  <w:bottom w:val="nil"/>
                  <w:right w:val="nil"/>
                </w:tcBorders>
                <w:shd w:val="clear" w:color="auto" w:fill="auto"/>
              </w:tcPr>
            </w:tcPrChange>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Change w:id="173" w:author="Lloyd-Smith, Patrick" w:date="2021-08-19T10:16:00Z">
              <w:tcPr>
                <w:tcW w:w="1044" w:type="dxa"/>
                <w:tcBorders>
                  <w:top w:val="nil"/>
                  <w:left w:val="nil"/>
                  <w:bottom w:val="nil"/>
                  <w:right w:val="nil"/>
                </w:tcBorders>
                <w:shd w:val="clear" w:color="auto" w:fill="auto"/>
              </w:tcPr>
            </w:tcPrChange>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416FCD">
        <w:tc>
          <w:tcPr>
            <w:tcW w:w="2093" w:type="dxa"/>
            <w:tcBorders>
              <w:top w:val="nil"/>
              <w:left w:val="nil"/>
              <w:bottom w:val="nil"/>
              <w:right w:val="nil"/>
            </w:tcBorders>
            <w:shd w:val="clear" w:color="auto" w:fill="auto"/>
            <w:tcPrChange w:id="174" w:author="Lloyd-Smith, Patrick" w:date="2021-08-19T10:16:00Z">
              <w:tcPr>
                <w:tcW w:w="2093" w:type="dxa"/>
                <w:tcBorders>
                  <w:top w:val="nil"/>
                  <w:left w:val="nil"/>
                  <w:bottom w:val="nil"/>
                  <w:right w:val="nil"/>
                </w:tcBorders>
                <w:shd w:val="clear" w:color="auto" w:fill="auto"/>
              </w:tcPr>
            </w:tcPrChange>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Change w:id="175" w:author="Lloyd-Smith, Patrick" w:date="2021-08-19T10:16:00Z">
              <w:tcPr>
                <w:tcW w:w="709" w:type="dxa"/>
                <w:tcBorders>
                  <w:top w:val="nil"/>
                  <w:left w:val="nil"/>
                  <w:bottom w:val="nil"/>
                  <w:right w:val="nil"/>
                </w:tcBorders>
                <w:shd w:val="clear" w:color="auto" w:fill="auto"/>
              </w:tcPr>
            </w:tcPrChange>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Change w:id="176" w:author="Lloyd-Smith, Patrick" w:date="2021-08-19T10:16:00Z">
              <w:tcPr>
                <w:tcW w:w="1134" w:type="dxa"/>
                <w:tcBorders>
                  <w:top w:val="nil"/>
                  <w:left w:val="nil"/>
                  <w:bottom w:val="nil"/>
                  <w:right w:val="nil"/>
                </w:tcBorders>
                <w:shd w:val="clear" w:color="auto" w:fill="auto"/>
              </w:tcPr>
            </w:tcPrChange>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Change w:id="177" w:author="Lloyd-Smith, Patrick" w:date="2021-08-19T10:16:00Z">
              <w:tcPr>
                <w:tcW w:w="988" w:type="dxa"/>
                <w:tcBorders>
                  <w:top w:val="nil"/>
                  <w:left w:val="nil"/>
                  <w:bottom w:val="nil"/>
                  <w:right w:val="nil"/>
                </w:tcBorders>
                <w:shd w:val="clear" w:color="auto" w:fill="auto"/>
              </w:tcPr>
            </w:tcPrChange>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Change w:id="178" w:author="Lloyd-Smith, Patrick" w:date="2021-08-19T10:16:00Z">
              <w:tcPr>
                <w:tcW w:w="3194" w:type="dxa"/>
                <w:tcBorders>
                  <w:top w:val="nil"/>
                  <w:left w:val="nil"/>
                  <w:bottom w:val="nil"/>
                  <w:right w:val="nil"/>
                </w:tcBorders>
                <w:shd w:val="clear" w:color="auto" w:fill="auto"/>
              </w:tcPr>
            </w:tcPrChange>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Change w:id="179" w:author="Lloyd-Smith, Patrick" w:date="2021-08-19T10:16:00Z">
              <w:tcPr>
                <w:tcW w:w="1521" w:type="dxa"/>
                <w:tcBorders>
                  <w:top w:val="nil"/>
                  <w:left w:val="nil"/>
                  <w:bottom w:val="nil"/>
                  <w:right w:val="nil"/>
                </w:tcBorders>
                <w:shd w:val="clear" w:color="auto" w:fill="auto"/>
              </w:tcPr>
            </w:tcPrChange>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Change w:id="180" w:author="Lloyd-Smith, Patrick" w:date="2021-08-19T10:16:00Z">
              <w:tcPr>
                <w:tcW w:w="1652" w:type="dxa"/>
                <w:tcBorders>
                  <w:top w:val="nil"/>
                  <w:left w:val="nil"/>
                  <w:bottom w:val="nil"/>
                  <w:right w:val="nil"/>
                </w:tcBorders>
                <w:shd w:val="clear" w:color="auto" w:fill="auto"/>
              </w:tcPr>
            </w:tcPrChange>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Change w:id="181" w:author="Lloyd-Smith, Patrick" w:date="2021-08-19T10:16:00Z">
              <w:tcPr>
                <w:tcW w:w="1273" w:type="dxa"/>
                <w:tcBorders>
                  <w:top w:val="nil"/>
                  <w:left w:val="nil"/>
                  <w:bottom w:val="nil"/>
                  <w:right w:val="nil"/>
                </w:tcBorders>
                <w:shd w:val="clear" w:color="auto" w:fill="auto"/>
              </w:tcPr>
            </w:tcPrChange>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Change w:id="182" w:author="Lloyd-Smith, Patrick" w:date="2021-08-19T10:16:00Z">
              <w:tcPr>
                <w:tcW w:w="1044" w:type="dxa"/>
                <w:tcBorders>
                  <w:top w:val="nil"/>
                  <w:left w:val="nil"/>
                  <w:bottom w:val="nil"/>
                  <w:right w:val="nil"/>
                </w:tcBorders>
                <w:shd w:val="clear" w:color="auto" w:fill="auto"/>
              </w:tcPr>
            </w:tcPrChange>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416FCD">
        <w:tc>
          <w:tcPr>
            <w:tcW w:w="2093" w:type="dxa"/>
            <w:tcBorders>
              <w:top w:val="nil"/>
              <w:left w:val="nil"/>
              <w:bottom w:val="nil"/>
              <w:right w:val="nil"/>
            </w:tcBorders>
            <w:shd w:val="clear" w:color="auto" w:fill="auto"/>
            <w:tcPrChange w:id="183" w:author="Lloyd-Smith, Patrick" w:date="2021-08-19T10:16:00Z">
              <w:tcPr>
                <w:tcW w:w="2093" w:type="dxa"/>
                <w:tcBorders>
                  <w:top w:val="nil"/>
                  <w:left w:val="nil"/>
                  <w:bottom w:val="nil"/>
                  <w:right w:val="nil"/>
                </w:tcBorders>
                <w:shd w:val="clear" w:color="auto" w:fill="auto"/>
              </w:tcPr>
            </w:tcPrChange>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Change w:id="184" w:author="Lloyd-Smith, Patrick" w:date="2021-08-19T10:16:00Z">
              <w:tcPr>
                <w:tcW w:w="709" w:type="dxa"/>
                <w:tcBorders>
                  <w:top w:val="nil"/>
                  <w:left w:val="nil"/>
                  <w:bottom w:val="nil"/>
                  <w:right w:val="nil"/>
                </w:tcBorders>
                <w:shd w:val="clear" w:color="auto" w:fill="auto"/>
              </w:tcPr>
            </w:tcPrChange>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Change w:id="185" w:author="Lloyd-Smith, Patrick" w:date="2021-08-19T10:16:00Z">
              <w:tcPr>
                <w:tcW w:w="1134" w:type="dxa"/>
                <w:tcBorders>
                  <w:top w:val="nil"/>
                  <w:left w:val="nil"/>
                  <w:bottom w:val="nil"/>
                  <w:right w:val="nil"/>
                </w:tcBorders>
                <w:shd w:val="clear" w:color="auto" w:fill="auto"/>
              </w:tcPr>
            </w:tcPrChange>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Change w:id="186" w:author="Lloyd-Smith, Patrick" w:date="2021-08-19T10:16:00Z">
              <w:tcPr>
                <w:tcW w:w="988" w:type="dxa"/>
                <w:tcBorders>
                  <w:top w:val="nil"/>
                  <w:left w:val="nil"/>
                  <w:bottom w:val="nil"/>
                  <w:right w:val="nil"/>
                </w:tcBorders>
                <w:shd w:val="clear" w:color="auto" w:fill="auto"/>
              </w:tcPr>
            </w:tcPrChange>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Change w:id="187" w:author="Lloyd-Smith, Patrick" w:date="2021-08-19T10:16:00Z">
              <w:tcPr>
                <w:tcW w:w="3194" w:type="dxa"/>
                <w:tcBorders>
                  <w:top w:val="nil"/>
                  <w:left w:val="nil"/>
                  <w:bottom w:val="nil"/>
                  <w:right w:val="nil"/>
                </w:tcBorders>
                <w:shd w:val="clear" w:color="auto" w:fill="auto"/>
              </w:tcPr>
            </w:tcPrChange>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Change w:id="188" w:author="Lloyd-Smith, Patrick" w:date="2021-08-19T10:16:00Z">
              <w:tcPr>
                <w:tcW w:w="1521" w:type="dxa"/>
                <w:tcBorders>
                  <w:top w:val="nil"/>
                  <w:left w:val="nil"/>
                  <w:bottom w:val="nil"/>
                  <w:right w:val="nil"/>
                </w:tcBorders>
                <w:shd w:val="clear" w:color="auto" w:fill="auto"/>
              </w:tcPr>
            </w:tcPrChange>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189" w:author="Lloyd-Smith, Patrick" w:date="2021-08-19T10:16:00Z">
              <w:tcPr>
                <w:tcW w:w="1652" w:type="dxa"/>
                <w:tcBorders>
                  <w:top w:val="nil"/>
                  <w:left w:val="nil"/>
                  <w:bottom w:val="nil"/>
                  <w:right w:val="nil"/>
                </w:tcBorders>
                <w:shd w:val="clear" w:color="auto" w:fill="auto"/>
              </w:tcPr>
            </w:tcPrChange>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Change w:id="190" w:author="Lloyd-Smith, Patrick" w:date="2021-08-19T10:16:00Z">
              <w:tcPr>
                <w:tcW w:w="1273" w:type="dxa"/>
                <w:tcBorders>
                  <w:top w:val="nil"/>
                  <w:left w:val="nil"/>
                  <w:bottom w:val="nil"/>
                  <w:right w:val="nil"/>
                </w:tcBorders>
                <w:shd w:val="clear" w:color="auto" w:fill="auto"/>
              </w:tcPr>
            </w:tcPrChange>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Change w:id="191" w:author="Lloyd-Smith, Patrick" w:date="2021-08-19T10:16:00Z">
              <w:tcPr>
                <w:tcW w:w="1044" w:type="dxa"/>
                <w:tcBorders>
                  <w:top w:val="nil"/>
                  <w:left w:val="nil"/>
                  <w:bottom w:val="nil"/>
                  <w:right w:val="nil"/>
                </w:tcBorders>
                <w:shd w:val="clear" w:color="auto" w:fill="auto"/>
              </w:tcPr>
            </w:tcPrChange>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416FCD">
        <w:tc>
          <w:tcPr>
            <w:tcW w:w="2093" w:type="dxa"/>
            <w:tcBorders>
              <w:top w:val="nil"/>
              <w:left w:val="nil"/>
              <w:bottom w:val="nil"/>
              <w:right w:val="nil"/>
            </w:tcBorders>
            <w:shd w:val="clear" w:color="auto" w:fill="auto"/>
            <w:tcPrChange w:id="192" w:author="Lloyd-Smith, Patrick" w:date="2021-08-19T10:16:00Z">
              <w:tcPr>
                <w:tcW w:w="2093" w:type="dxa"/>
                <w:tcBorders>
                  <w:top w:val="nil"/>
                  <w:left w:val="nil"/>
                  <w:bottom w:val="nil"/>
                  <w:right w:val="nil"/>
                </w:tcBorders>
                <w:shd w:val="clear" w:color="auto" w:fill="auto"/>
              </w:tcPr>
            </w:tcPrChange>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Change w:id="193" w:author="Lloyd-Smith, Patrick" w:date="2021-08-19T10:16:00Z">
              <w:tcPr>
                <w:tcW w:w="709" w:type="dxa"/>
                <w:tcBorders>
                  <w:top w:val="nil"/>
                  <w:left w:val="nil"/>
                  <w:bottom w:val="nil"/>
                  <w:right w:val="nil"/>
                </w:tcBorders>
                <w:shd w:val="clear" w:color="auto" w:fill="auto"/>
              </w:tcPr>
            </w:tcPrChange>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Change w:id="194" w:author="Lloyd-Smith, Patrick" w:date="2021-08-19T10:16:00Z">
              <w:tcPr>
                <w:tcW w:w="1134" w:type="dxa"/>
                <w:tcBorders>
                  <w:top w:val="nil"/>
                  <w:left w:val="nil"/>
                  <w:bottom w:val="nil"/>
                  <w:right w:val="nil"/>
                </w:tcBorders>
                <w:shd w:val="clear" w:color="auto" w:fill="auto"/>
              </w:tcPr>
            </w:tcPrChange>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Change w:id="195" w:author="Lloyd-Smith, Patrick" w:date="2021-08-19T10:16:00Z">
              <w:tcPr>
                <w:tcW w:w="988" w:type="dxa"/>
                <w:tcBorders>
                  <w:top w:val="nil"/>
                  <w:left w:val="nil"/>
                  <w:bottom w:val="nil"/>
                  <w:right w:val="nil"/>
                </w:tcBorders>
                <w:shd w:val="clear" w:color="auto" w:fill="auto"/>
              </w:tcPr>
            </w:tcPrChange>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Change w:id="196" w:author="Lloyd-Smith, Patrick" w:date="2021-08-19T10:16:00Z">
              <w:tcPr>
                <w:tcW w:w="3194" w:type="dxa"/>
                <w:tcBorders>
                  <w:top w:val="nil"/>
                  <w:left w:val="nil"/>
                  <w:bottom w:val="nil"/>
                  <w:right w:val="nil"/>
                </w:tcBorders>
                <w:shd w:val="clear" w:color="auto" w:fill="auto"/>
              </w:tcPr>
            </w:tcPrChange>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Change w:id="197" w:author="Lloyd-Smith, Patrick" w:date="2021-08-19T10:16:00Z">
              <w:tcPr>
                <w:tcW w:w="1521" w:type="dxa"/>
                <w:tcBorders>
                  <w:top w:val="nil"/>
                  <w:left w:val="nil"/>
                  <w:bottom w:val="nil"/>
                  <w:right w:val="nil"/>
                </w:tcBorders>
                <w:shd w:val="clear" w:color="auto" w:fill="auto"/>
              </w:tcPr>
            </w:tcPrChange>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198" w:author="Lloyd-Smith, Patrick" w:date="2021-08-19T10:16:00Z">
              <w:tcPr>
                <w:tcW w:w="1652" w:type="dxa"/>
                <w:tcBorders>
                  <w:top w:val="nil"/>
                  <w:left w:val="nil"/>
                  <w:bottom w:val="nil"/>
                  <w:right w:val="nil"/>
                </w:tcBorders>
                <w:shd w:val="clear" w:color="auto" w:fill="auto"/>
              </w:tcPr>
            </w:tcPrChange>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Change w:id="199" w:author="Lloyd-Smith, Patrick" w:date="2021-08-19T10:16:00Z">
              <w:tcPr>
                <w:tcW w:w="1273" w:type="dxa"/>
                <w:tcBorders>
                  <w:top w:val="nil"/>
                  <w:left w:val="nil"/>
                  <w:bottom w:val="nil"/>
                  <w:right w:val="nil"/>
                </w:tcBorders>
                <w:shd w:val="clear" w:color="auto" w:fill="auto"/>
              </w:tcPr>
            </w:tcPrChange>
          </w:tcPr>
          <w:p w14:paraId="080D0A7F" w14:textId="4B7FAB95" w:rsidR="001079E5" w:rsidRPr="003C3D3E" w:rsidRDefault="001079E5" w:rsidP="001079E5">
            <w:pPr>
              <w:pStyle w:val="NoSpacing"/>
              <w:rPr>
                <w:sz w:val="20"/>
                <w:szCs w:val="20"/>
              </w:rPr>
            </w:pPr>
            <w:commentRangeStart w:id="200"/>
            <w:commentRangeStart w:id="201"/>
            <w:r w:rsidRPr="004D1057">
              <w:rPr>
                <w:sz w:val="20"/>
                <w:szCs w:val="20"/>
              </w:rPr>
              <w:t>308,875</w:t>
            </w:r>
            <w:commentRangeEnd w:id="200"/>
            <w:r>
              <w:rPr>
                <w:rStyle w:val="CommentReference"/>
                <w:rFonts w:asciiTheme="minorHAnsi" w:eastAsiaTheme="minorHAnsi" w:hAnsiTheme="minorHAnsi" w:cstheme="minorBidi"/>
              </w:rPr>
              <w:commentReference w:id="200"/>
            </w:r>
            <w:commentRangeEnd w:id="201"/>
            <w:r w:rsidR="00886B32">
              <w:rPr>
                <w:rStyle w:val="CommentReference"/>
                <w:rFonts w:asciiTheme="minorHAnsi" w:eastAsiaTheme="minorHAnsi" w:hAnsiTheme="minorHAnsi" w:cstheme="minorBidi"/>
              </w:rPr>
              <w:commentReference w:id="201"/>
            </w:r>
          </w:p>
        </w:tc>
        <w:tc>
          <w:tcPr>
            <w:tcW w:w="1044" w:type="dxa"/>
            <w:tcBorders>
              <w:top w:val="nil"/>
              <w:left w:val="nil"/>
              <w:bottom w:val="nil"/>
              <w:right w:val="nil"/>
            </w:tcBorders>
            <w:shd w:val="clear" w:color="auto" w:fill="auto"/>
            <w:tcPrChange w:id="202" w:author="Lloyd-Smith, Patrick" w:date="2021-08-19T10:16:00Z">
              <w:tcPr>
                <w:tcW w:w="1044" w:type="dxa"/>
                <w:tcBorders>
                  <w:top w:val="nil"/>
                  <w:left w:val="nil"/>
                  <w:bottom w:val="nil"/>
                  <w:right w:val="nil"/>
                </w:tcBorders>
                <w:shd w:val="clear" w:color="auto" w:fill="auto"/>
              </w:tcPr>
            </w:tcPrChange>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416FCD">
        <w:tc>
          <w:tcPr>
            <w:tcW w:w="2093" w:type="dxa"/>
            <w:tcBorders>
              <w:top w:val="nil"/>
              <w:left w:val="nil"/>
              <w:bottom w:val="nil"/>
              <w:right w:val="nil"/>
            </w:tcBorders>
            <w:shd w:val="clear" w:color="auto" w:fill="auto"/>
            <w:tcPrChange w:id="203" w:author="Lloyd-Smith, Patrick" w:date="2021-08-19T10:16:00Z">
              <w:tcPr>
                <w:tcW w:w="2093" w:type="dxa"/>
                <w:tcBorders>
                  <w:top w:val="nil"/>
                  <w:left w:val="nil"/>
                  <w:bottom w:val="nil"/>
                  <w:right w:val="nil"/>
                </w:tcBorders>
                <w:shd w:val="clear" w:color="auto" w:fill="auto"/>
              </w:tcPr>
            </w:tcPrChange>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Change w:id="204" w:author="Lloyd-Smith, Patrick" w:date="2021-08-19T10:16:00Z">
              <w:tcPr>
                <w:tcW w:w="709" w:type="dxa"/>
                <w:tcBorders>
                  <w:top w:val="nil"/>
                  <w:left w:val="nil"/>
                  <w:bottom w:val="nil"/>
                  <w:right w:val="nil"/>
                </w:tcBorders>
                <w:shd w:val="clear" w:color="auto" w:fill="auto"/>
              </w:tcPr>
            </w:tcPrChange>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Change w:id="205" w:author="Lloyd-Smith, Patrick" w:date="2021-08-19T10:16:00Z">
              <w:tcPr>
                <w:tcW w:w="1134" w:type="dxa"/>
                <w:tcBorders>
                  <w:top w:val="nil"/>
                  <w:left w:val="nil"/>
                  <w:bottom w:val="nil"/>
                  <w:right w:val="nil"/>
                </w:tcBorders>
                <w:shd w:val="clear" w:color="auto" w:fill="auto"/>
              </w:tcPr>
            </w:tcPrChange>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Change w:id="206" w:author="Lloyd-Smith, Patrick" w:date="2021-08-19T10:16:00Z">
              <w:tcPr>
                <w:tcW w:w="988" w:type="dxa"/>
                <w:tcBorders>
                  <w:top w:val="nil"/>
                  <w:left w:val="nil"/>
                  <w:bottom w:val="nil"/>
                  <w:right w:val="nil"/>
                </w:tcBorders>
                <w:shd w:val="clear" w:color="auto" w:fill="auto"/>
              </w:tcPr>
            </w:tcPrChange>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Change w:id="207" w:author="Lloyd-Smith, Patrick" w:date="2021-08-19T10:16:00Z">
              <w:tcPr>
                <w:tcW w:w="3194" w:type="dxa"/>
                <w:tcBorders>
                  <w:top w:val="nil"/>
                  <w:left w:val="nil"/>
                  <w:bottom w:val="nil"/>
                  <w:right w:val="nil"/>
                </w:tcBorders>
                <w:shd w:val="clear" w:color="auto" w:fill="auto"/>
              </w:tcPr>
            </w:tcPrChange>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Change w:id="208" w:author="Lloyd-Smith, Patrick" w:date="2021-08-19T10:16:00Z">
              <w:tcPr>
                <w:tcW w:w="1521" w:type="dxa"/>
                <w:tcBorders>
                  <w:top w:val="nil"/>
                  <w:left w:val="nil"/>
                  <w:bottom w:val="nil"/>
                  <w:right w:val="nil"/>
                </w:tcBorders>
                <w:shd w:val="clear" w:color="auto" w:fill="auto"/>
              </w:tcPr>
            </w:tcPrChange>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Change w:id="209" w:author="Lloyd-Smith, Patrick" w:date="2021-08-19T10:16:00Z">
              <w:tcPr>
                <w:tcW w:w="1652" w:type="dxa"/>
                <w:tcBorders>
                  <w:top w:val="nil"/>
                  <w:left w:val="nil"/>
                  <w:bottom w:val="nil"/>
                  <w:right w:val="nil"/>
                </w:tcBorders>
                <w:shd w:val="clear" w:color="auto" w:fill="auto"/>
              </w:tcPr>
            </w:tcPrChange>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Change w:id="210" w:author="Lloyd-Smith, Patrick" w:date="2021-08-19T10:16:00Z">
              <w:tcPr>
                <w:tcW w:w="1273" w:type="dxa"/>
                <w:tcBorders>
                  <w:top w:val="nil"/>
                  <w:left w:val="nil"/>
                  <w:bottom w:val="nil"/>
                  <w:right w:val="nil"/>
                </w:tcBorders>
                <w:shd w:val="clear" w:color="auto" w:fill="auto"/>
              </w:tcPr>
            </w:tcPrChange>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Change w:id="211" w:author="Lloyd-Smith, Patrick" w:date="2021-08-19T10:16:00Z">
              <w:tcPr>
                <w:tcW w:w="1044" w:type="dxa"/>
                <w:tcBorders>
                  <w:top w:val="nil"/>
                  <w:left w:val="nil"/>
                  <w:bottom w:val="nil"/>
                  <w:right w:val="nil"/>
                </w:tcBorders>
                <w:shd w:val="clear" w:color="auto" w:fill="auto"/>
              </w:tcPr>
            </w:tcPrChange>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416FCD">
        <w:tc>
          <w:tcPr>
            <w:tcW w:w="2093" w:type="dxa"/>
            <w:tcBorders>
              <w:top w:val="nil"/>
              <w:left w:val="nil"/>
              <w:bottom w:val="nil"/>
              <w:right w:val="nil"/>
            </w:tcBorders>
            <w:shd w:val="clear" w:color="auto" w:fill="auto"/>
            <w:tcPrChange w:id="212" w:author="Lloyd-Smith, Patrick" w:date="2021-08-19T10:16:00Z">
              <w:tcPr>
                <w:tcW w:w="2093" w:type="dxa"/>
                <w:tcBorders>
                  <w:top w:val="nil"/>
                  <w:left w:val="nil"/>
                  <w:bottom w:val="nil"/>
                  <w:right w:val="nil"/>
                </w:tcBorders>
                <w:shd w:val="clear" w:color="auto" w:fill="auto"/>
              </w:tcPr>
            </w:tcPrChange>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Change w:id="213" w:author="Lloyd-Smith, Patrick" w:date="2021-08-19T10:16:00Z">
              <w:tcPr>
                <w:tcW w:w="709" w:type="dxa"/>
                <w:tcBorders>
                  <w:top w:val="nil"/>
                  <w:left w:val="nil"/>
                  <w:bottom w:val="nil"/>
                  <w:right w:val="nil"/>
                </w:tcBorders>
                <w:shd w:val="clear" w:color="auto" w:fill="auto"/>
              </w:tcPr>
            </w:tcPrChange>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Change w:id="214" w:author="Lloyd-Smith, Patrick" w:date="2021-08-19T10:16:00Z">
              <w:tcPr>
                <w:tcW w:w="1134" w:type="dxa"/>
                <w:tcBorders>
                  <w:top w:val="nil"/>
                  <w:left w:val="nil"/>
                  <w:bottom w:val="nil"/>
                  <w:right w:val="nil"/>
                </w:tcBorders>
                <w:shd w:val="clear" w:color="auto" w:fill="auto"/>
              </w:tcPr>
            </w:tcPrChange>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Change w:id="215" w:author="Lloyd-Smith, Patrick" w:date="2021-08-19T10:16:00Z">
              <w:tcPr>
                <w:tcW w:w="988" w:type="dxa"/>
                <w:tcBorders>
                  <w:top w:val="nil"/>
                  <w:left w:val="nil"/>
                  <w:bottom w:val="nil"/>
                  <w:right w:val="nil"/>
                </w:tcBorders>
                <w:shd w:val="clear" w:color="auto" w:fill="auto"/>
              </w:tcPr>
            </w:tcPrChange>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Change w:id="216" w:author="Lloyd-Smith, Patrick" w:date="2021-08-19T10:16:00Z">
              <w:tcPr>
                <w:tcW w:w="3194" w:type="dxa"/>
                <w:tcBorders>
                  <w:top w:val="nil"/>
                  <w:left w:val="nil"/>
                  <w:bottom w:val="nil"/>
                  <w:right w:val="nil"/>
                </w:tcBorders>
                <w:shd w:val="clear" w:color="auto" w:fill="auto"/>
              </w:tcPr>
            </w:tcPrChange>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Change w:id="217" w:author="Lloyd-Smith, Patrick" w:date="2021-08-19T10:16:00Z">
              <w:tcPr>
                <w:tcW w:w="1521" w:type="dxa"/>
                <w:tcBorders>
                  <w:top w:val="nil"/>
                  <w:left w:val="nil"/>
                  <w:bottom w:val="nil"/>
                  <w:right w:val="nil"/>
                </w:tcBorders>
                <w:shd w:val="clear" w:color="auto" w:fill="auto"/>
              </w:tcPr>
            </w:tcPrChange>
          </w:tcPr>
          <w:p w14:paraId="7CCC9D53" w14:textId="144B8044" w:rsidR="001079E5" w:rsidRPr="003C3D3E" w:rsidRDefault="001079E5" w:rsidP="001079E5">
            <w:pPr>
              <w:pStyle w:val="NoSpacing"/>
              <w:rPr>
                <w:sz w:val="20"/>
                <w:szCs w:val="20"/>
              </w:rPr>
            </w:pPr>
            <w:commentRangeStart w:id="218"/>
            <w:commentRangeStart w:id="219"/>
            <w:r w:rsidRPr="004D1057">
              <w:rPr>
                <w:sz w:val="20"/>
                <w:szCs w:val="20"/>
              </w:rPr>
              <w:t xml:space="preserve">CV (An </w:t>
            </w:r>
            <w:r w:rsidR="00FD100E" w:rsidRPr="004D1057">
              <w:rPr>
                <w:sz w:val="20"/>
                <w:szCs w:val="20"/>
              </w:rPr>
              <w:t>Cont.</w:t>
            </w:r>
            <w:r w:rsidRPr="004D1057">
              <w:rPr>
                <w:sz w:val="20"/>
                <w:szCs w:val="20"/>
              </w:rPr>
              <w:t>)</w:t>
            </w:r>
            <w:commentRangeEnd w:id="218"/>
            <w:r w:rsidRPr="004D1057">
              <w:rPr>
                <w:rStyle w:val="CommentReference"/>
                <w:rFonts w:eastAsiaTheme="minorHAnsi"/>
              </w:rPr>
              <w:commentReference w:id="218"/>
            </w:r>
            <w:commentRangeEnd w:id="219"/>
            <w:r>
              <w:rPr>
                <w:rStyle w:val="CommentReference"/>
                <w:rFonts w:asciiTheme="minorHAnsi" w:eastAsiaTheme="minorHAnsi" w:hAnsiTheme="minorHAnsi" w:cstheme="minorBidi"/>
              </w:rPr>
              <w:commentReference w:id="219"/>
            </w:r>
          </w:p>
        </w:tc>
        <w:tc>
          <w:tcPr>
            <w:tcW w:w="2077" w:type="dxa"/>
            <w:tcBorders>
              <w:top w:val="nil"/>
              <w:left w:val="nil"/>
              <w:bottom w:val="nil"/>
              <w:right w:val="nil"/>
            </w:tcBorders>
            <w:shd w:val="clear" w:color="auto" w:fill="auto"/>
            <w:tcPrChange w:id="220" w:author="Lloyd-Smith, Patrick" w:date="2021-08-19T10:16:00Z">
              <w:tcPr>
                <w:tcW w:w="1652" w:type="dxa"/>
                <w:tcBorders>
                  <w:top w:val="nil"/>
                  <w:left w:val="nil"/>
                  <w:bottom w:val="nil"/>
                  <w:right w:val="nil"/>
                </w:tcBorders>
                <w:shd w:val="clear" w:color="auto" w:fill="auto"/>
              </w:tcPr>
            </w:tcPrChange>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Change w:id="221" w:author="Lloyd-Smith, Patrick" w:date="2021-08-19T10:16:00Z">
              <w:tcPr>
                <w:tcW w:w="1273" w:type="dxa"/>
                <w:tcBorders>
                  <w:top w:val="nil"/>
                  <w:left w:val="nil"/>
                  <w:bottom w:val="nil"/>
                  <w:right w:val="nil"/>
                </w:tcBorders>
                <w:shd w:val="clear" w:color="auto" w:fill="auto"/>
              </w:tcPr>
            </w:tcPrChange>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Change w:id="222" w:author="Lloyd-Smith, Patrick" w:date="2021-08-19T10:16:00Z">
              <w:tcPr>
                <w:tcW w:w="1044" w:type="dxa"/>
                <w:tcBorders>
                  <w:top w:val="nil"/>
                  <w:left w:val="nil"/>
                  <w:bottom w:val="nil"/>
                  <w:right w:val="nil"/>
                </w:tcBorders>
                <w:shd w:val="clear" w:color="auto" w:fill="auto"/>
              </w:tcPr>
            </w:tcPrChange>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416FCD">
        <w:tc>
          <w:tcPr>
            <w:tcW w:w="2093" w:type="dxa"/>
            <w:tcBorders>
              <w:top w:val="nil"/>
              <w:left w:val="nil"/>
              <w:bottom w:val="single" w:sz="4" w:space="0" w:color="auto"/>
              <w:right w:val="nil"/>
            </w:tcBorders>
            <w:shd w:val="clear" w:color="auto" w:fill="auto"/>
            <w:tcPrChange w:id="223" w:author="Lloyd-Smith, Patrick" w:date="2021-08-19T10:16:00Z">
              <w:tcPr>
                <w:tcW w:w="2093" w:type="dxa"/>
                <w:tcBorders>
                  <w:top w:val="nil"/>
                  <w:left w:val="nil"/>
                  <w:bottom w:val="single" w:sz="4" w:space="0" w:color="auto"/>
                  <w:right w:val="nil"/>
                </w:tcBorders>
                <w:shd w:val="clear" w:color="auto" w:fill="auto"/>
              </w:tcPr>
            </w:tcPrChange>
          </w:tcPr>
          <w:p w14:paraId="3362F20A" w14:textId="2E3B924F" w:rsidR="001079E5" w:rsidRPr="004D1057" w:rsidRDefault="001079E5" w:rsidP="001079E5">
            <w:pPr>
              <w:pStyle w:val="NoSpacing"/>
              <w:rPr>
                <w:color w:val="000000"/>
                <w:sz w:val="20"/>
                <w:szCs w:val="20"/>
              </w:rPr>
            </w:pPr>
            <w:r w:rsidRPr="004D1057">
              <w:rPr>
                <w:sz w:val="20"/>
                <w:szCs w:val="20"/>
              </w:rPr>
              <w:t>Vossler et al. 2020</w:t>
            </w:r>
          </w:p>
        </w:tc>
        <w:tc>
          <w:tcPr>
            <w:tcW w:w="709" w:type="dxa"/>
            <w:tcBorders>
              <w:top w:val="nil"/>
              <w:left w:val="nil"/>
              <w:bottom w:val="single" w:sz="4" w:space="0" w:color="auto"/>
              <w:right w:val="nil"/>
            </w:tcBorders>
            <w:shd w:val="clear" w:color="auto" w:fill="auto"/>
            <w:tcPrChange w:id="224" w:author="Lloyd-Smith, Patrick" w:date="2021-08-19T10:16:00Z">
              <w:tcPr>
                <w:tcW w:w="709" w:type="dxa"/>
                <w:tcBorders>
                  <w:top w:val="nil"/>
                  <w:left w:val="nil"/>
                  <w:bottom w:val="single" w:sz="4" w:space="0" w:color="auto"/>
                  <w:right w:val="nil"/>
                </w:tcBorders>
                <w:shd w:val="clear" w:color="auto" w:fill="auto"/>
              </w:tcPr>
            </w:tcPrChange>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Change w:id="225" w:author="Lloyd-Smith, Patrick" w:date="2021-08-19T10:16:00Z">
              <w:tcPr>
                <w:tcW w:w="1134" w:type="dxa"/>
                <w:tcBorders>
                  <w:top w:val="nil"/>
                  <w:left w:val="nil"/>
                  <w:bottom w:val="single" w:sz="4" w:space="0" w:color="auto"/>
                  <w:right w:val="nil"/>
                </w:tcBorders>
                <w:shd w:val="clear" w:color="auto" w:fill="auto"/>
              </w:tcPr>
            </w:tcPrChange>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Change w:id="226" w:author="Lloyd-Smith, Patrick" w:date="2021-08-19T10:16:00Z">
              <w:tcPr>
                <w:tcW w:w="988" w:type="dxa"/>
                <w:tcBorders>
                  <w:top w:val="nil"/>
                  <w:left w:val="nil"/>
                  <w:bottom w:val="single" w:sz="4" w:space="0" w:color="auto"/>
                  <w:right w:val="nil"/>
                </w:tcBorders>
                <w:shd w:val="clear" w:color="auto" w:fill="auto"/>
              </w:tcPr>
            </w:tcPrChange>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Change w:id="227" w:author="Lloyd-Smith, Patrick" w:date="2021-08-19T10:16:00Z">
              <w:tcPr>
                <w:tcW w:w="3194" w:type="dxa"/>
                <w:tcBorders>
                  <w:top w:val="nil"/>
                  <w:left w:val="nil"/>
                  <w:bottom w:val="single" w:sz="4" w:space="0" w:color="auto"/>
                  <w:right w:val="nil"/>
                </w:tcBorders>
                <w:shd w:val="clear" w:color="auto" w:fill="auto"/>
              </w:tcPr>
            </w:tcPrChange>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Change w:id="228" w:author="Lloyd-Smith, Patrick" w:date="2021-08-19T10:16:00Z">
              <w:tcPr>
                <w:tcW w:w="1521" w:type="dxa"/>
                <w:tcBorders>
                  <w:top w:val="nil"/>
                  <w:left w:val="nil"/>
                  <w:bottom w:val="single" w:sz="4" w:space="0" w:color="auto"/>
                  <w:right w:val="nil"/>
                </w:tcBorders>
                <w:shd w:val="clear" w:color="auto" w:fill="auto"/>
              </w:tcPr>
            </w:tcPrChange>
          </w:tcPr>
          <w:p w14:paraId="0C7CBF93" w14:textId="654A8582" w:rsidR="001079E5" w:rsidRPr="004D1057" w:rsidRDefault="001079E5" w:rsidP="001079E5">
            <w:pPr>
              <w:pStyle w:val="NoSpacing"/>
              <w:rPr>
                <w:sz w:val="20"/>
                <w:szCs w:val="20"/>
              </w:rPr>
            </w:pPr>
            <w:commentRangeStart w:id="229"/>
            <w:r w:rsidRPr="004D1057">
              <w:rPr>
                <w:sz w:val="20"/>
                <w:szCs w:val="20"/>
              </w:rPr>
              <w:t>CV</w:t>
            </w:r>
            <w:commentRangeEnd w:id="229"/>
            <w:r>
              <w:rPr>
                <w:rStyle w:val="CommentReference"/>
                <w:rFonts w:asciiTheme="minorHAnsi" w:eastAsiaTheme="minorHAnsi" w:hAnsiTheme="minorHAnsi" w:cstheme="minorBidi"/>
              </w:rPr>
              <w:commentReference w:id="229"/>
            </w:r>
            <w:r>
              <w:rPr>
                <w:sz w:val="20"/>
                <w:szCs w:val="20"/>
              </w:rPr>
              <w:t>(One Time)</w:t>
            </w:r>
          </w:p>
        </w:tc>
        <w:tc>
          <w:tcPr>
            <w:tcW w:w="2077" w:type="dxa"/>
            <w:tcBorders>
              <w:top w:val="nil"/>
              <w:left w:val="nil"/>
              <w:bottom w:val="single" w:sz="4" w:space="0" w:color="auto"/>
              <w:right w:val="nil"/>
            </w:tcBorders>
            <w:shd w:val="clear" w:color="auto" w:fill="auto"/>
            <w:tcPrChange w:id="230" w:author="Lloyd-Smith, Patrick" w:date="2021-08-19T10:16:00Z">
              <w:tcPr>
                <w:tcW w:w="1652" w:type="dxa"/>
                <w:tcBorders>
                  <w:top w:val="nil"/>
                  <w:left w:val="nil"/>
                  <w:bottom w:val="single" w:sz="4" w:space="0" w:color="auto"/>
                  <w:right w:val="nil"/>
                </w:tcBorders>
                <w:shd w:val="clear" w:color="auto" w:fill="auto"/>
              </w:tcPr>
            </w:tcPrChange>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Change w:id="231" w:author="Lloyd-Smith, Patrick" w:date="2021-08-19T10:16:00Z">
              <w:tcPr>
                <w:tcW w:w="1273" w:type="dxa"/>
                <w:tcBorders>
                  <w:top w:val="nil"/>
                  <w:left w:val="nil"/>
                  <w:bottom w:val="single" w:sz="4" w:space="0" w:color="auto"/>
                  <w:right w:val="nil"/>
                </w:tcBorders>
                <w:shd w:val="clear" w:color="auto" w:fill="auto"/>
              </w:tcPr>
            </w:tcPrChange>
          </w:tcPr>
          <w:p w14:paraId="08B5D762" w14:textId="3A3B2910" w:rsidR="001079E5" w:rsidRPr="004D1057" w:rsidRDefault="00886B32" w:rsidP="001079E5">
            <w:pPr>
              <w:pStyle w:val="NoSpacing"/>
              <w:rPr>
                <w:sz w:val="20"/>
                <w:szCs w:val="20"/>
              </w:rPr>
            </w:pPr>
            <w:r>
              <w:rPr>
                <w:color w:val="000000"/>
                <w:sz w:val="20"/>
                <w:szCs w:val="20"/>
              </w:rPr>
              <w:t>62,271,300</w:t>
            </w:r>
            <w:commentRangeStart w:id="232"/>
            <w:commentRangeStart w:id="233"/>
            <w:commentRangeStart w:id="234"/>
            <w:r w:rsidR="001079E5" w:rsidRPr="004D1057">
              <w:rPr>
                <w:color w:val="000000"/>
                <w:sz w:val="20"/>
                <w:szCs w:val="20"/>
              </w:rPr>
              <w:t>,</w:t>
            </w:r>
            <w:commentRangeEnd w:id="232"/>
            <w:r w:rsidR="001079E5">
              <w:rPr>
                <w:rStyle w:val="CommentReference"/>
                <w:rFonts w:asciiTheme="minorHAnsi" w:eastAsiaTheme="minorHAnsi" w:hAnsiTheme="minorHAnsi" w:cstheme="minorBidi"/>
              </w:rPr>
              <w:commentReference w:id="232"/>
            </w:r>
            <w:commentRangeEnd w:id="233"/>
            <w:r>
              <w:rPr>
                <w:rStyle w:val="CommentReference"/>
                <w:rFonts w:asciiTheme="minorHAnsi" w:eastAsiaTheme="minorHAnsi" w:hAnsiTheme="minorHAnsi" w:cstheme="minorBidi"/>
              </w:rPr>
              <w:commentReference w:id="233"/>
            </w:r>
            <w:commentRangeEnd w:id="234"/>
            <w:r w:rsidR="00A57D0D">
              <w:rPr>
                <w:rStyle w:val="CommentReference"/>
                <w:rFonts w:asciiTheme="minorHAnsi" w:eastAsiaTheme="minorHAnsi" w:hAnsiTheme="minorHAnsi" w:cstheme="minorBidi"/>
              </w:rPr>
              <w:commentReference w:id="234"/>
            </w:r>
          </w:p>
        </w:tc>
        <w:tc>
          <w:tcPr>
            <w:tcW w:w="1044" w:type="dxa"/>
            <w:tcBorders>
              <w:top w:val="nil"/>
              <w:left w:val="nil"/>
              <w:bottom w:val="single" w:sz="4" w:space="0" w:color="auto"/>
              <w:right w:val="nil"/>
            </w:tcBorders>
            <w:shd w:val="clear" w:color="auto" w:fill="auto"/>
            <w:tcPrChange w:id="235" w:author="Lloyd-Smith, Patrick" w:date="2021-08-19T10:16:00Z">
              <w:tcPr>
                <w:tcW w:w="1044" w:type="dxa"/>
                <w:tcBorders>
                  <w:top w:val="nil"/>
                  <w:left w:val="nil"/>
                  <w:bottom w:val="single" w:sz="4" w:space="0" w:color="auto"/>
                  <w:right w:val="nil"/>
                </w:tcBorders>
                <w:shd w:val="clear" w:color="auto" w:fill="auto"/>
              </w:tcPr>
            </w:tcPrChange>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23"/>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Cul: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662EAB70" w:rsidR="008C116C" w:rsidRDefault="008C116C" w:rsidP="00397338">
      <w:pPr>
        <w:rPr>
          <w:sz w:val="18"/>
          <w:szCs w:val="18"/>
        </w:rPr>
      </w:pPr>
      <w:r w:rsidRPr="004D1057">
        <w:rPr>
          <w:sz w:val="18"/>
          <w:szCs w:val="18"/>
        </w:rPr>
        <w:t xml:space="preserve">WTP: willingness to pay to retain or restore wetlands per household </w:t>
      </w:r>
      <w:commentRangeStart w:id="236"/>
      <w:r w:rsidR="000451C7">
        <w:rPr>
          <w:sz w:val="18"/>
          <w:szCs w:val="18"/>
        </w:rPr>
        <w:t xml:space="preserve">per year </w:t>
      </w:r>
      <w:commentRangeEnd w:id="236"/>
      <w:r w:rsidR="009020C2">
        <w:rPr>
          <w:rStyle w:val="CommentReference"/>
          <w:rFonts w:asciiTheme="minorHAnsi" w:eastAsiaTheme="minorHAnsi" w:hAnsiTheme="minorHAnsi" w:cstheme="minorBidi"/>
        </w:rPr>
        <w:commentReference w:id="236"/>
      </w:r>
      <w:r w:rsidR="000451C7">
        <w:rPr>
          <w:sz w:val="18"/>
          <w:szCs w:val="18"/>
        </w:rPr>
        <w:t xml:space="preserve">in </w:t>
      </w:r>
      <w:r w:rsidRPr="004D1057">
        <w:rPr>
          <w:sz w:val="18"/>
          <w:szCs w:val="18"/>
        </w:rPr>
        <w:t>2017 CAD$</w:t>
      </w:r>
      <w:bookmarkEnd w:id="17"/>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627F77E6" w14:textId="1D97F55A"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Florax, and Vermaat 2006; Woodward and Wui 2001; Brouwer et al. 1999). </w:t>
      </w:r>
    </w:p>
    <w:p w14:paraId="75D7A15B" w14:textId="0FF327E0"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del w:id="237" w:author="Lloyd-Smith, Patrick" w:date="2021-08-19T09:48:00Z">
        <w:r w:rsidRPr="004D1057" w:rsidDel="00A57D0D">
          <w:rPr>
            <w:color w:val="0E101A"/>
          </w:rPr>
          <w:delText xml:space="preserve">Another </w:delText>
        </w:r>
      </w:del>
      <w:ins w:id="238" w:author="Lloyd-Smith, Patrick" w:date="2021-08-19T09:48:00Z">
        <w:r w:rsidR="00A57D0D">
          <w:rPr>
            <w:color w:val="0E101A"/>
          </w:rPr>
          <w:t>One</w:t>
        </w:r>
        <w:r w:rsidR="00A57D0D" w:rsidRPr="004D1057">
          <w:rPr>
            <w:color w:val="0E101A"/>
          </w:rPr>
          <w:t xml:space="preserve"> </w:t>
        </w:r>
      </w:ins>
      <w:r w:rsidRPr="004D1057">
        <w:rPr>
          <w:color w:val="0E101A"/>
        </w:rPr>
        <w:t>concern is with the use of dollar per hectare values as the dependent variable which may not be appropriate as social values are not linked to a specific surface area of a wetland</w:t>
      </w:r>
      <w:ins w:id="239" w:author="Lloyd-Smith, Patrick" w:date="2021-08-19T09:48:00Z">
        <w:r w:rsidR="00A57D0D">
          <w:rPr>
            <w:color w:val="0E101A"/>
          </w:rPr>
          <w:t xml:space="preserve"> but rather to people</w:t>
        </w:r>
      </w:ins>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ins w:id="240" w:author="Lloyd-Smith, Patrick" w:date="2021-08-19T09:48:00Z">
        <w:r w:rsidR="00A57D0D">
          <w:rPr>
            <w:color w:val="0E101A"/>
          </w:rPr>
          <w:t>.</w:t>
        </w:r>
      </w:ins>
      <w:del w:id="241" w:author="Lloyd-Smith, Patrick" w:date="2021-08-19T09:48:00Z">
        <w:r w:rsidR="006B7FCA" w:rsidDel="00A57D0D">
          <w:rPr>
            <w:color w:val="0E101A"/>
          </w:rPr>
          <w:delText>;</w:delText>
        </w:r>
      </w:del>
      <w:r w:rsidR="006B7FCA">
        <w:rPr>
          <w:color w:val="0E101A"/>
        </w:rPr>
        <w:t xml:space="preserve"> </w:t>
      </w:r>
      <w:ins w:id="242" w:author="Lloyd-Smith, Patrick" w:date="2021-08-19T09:48:00Z">
        <w:r w:rsidR="00A57D0D">
          <w:rPr>
            <w:color w:val="0E101A"/>
          </w:rPr>
          <w:t>A</w:t>
        </w:r>
      </w:ins>
      <w:del w:id="243" w:author="Lloyd-Smith, Patrick" w:date="2021-08-19T09:48:00Z">
        <w:r w:rsidR="006B7FCA" w:rsidDel="00A57D0D">
          <w:rPr>
            <w:color w:val="0E101A"/>
          </w:rPr>
          <w:delText>a</w:delText>
        </w:r>
      </w:del>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244"/>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244"/>
      <w:r w:rsidR="00A63C32" w:rsidRPr="004D1057">
        <w:rPr>
          <w:rStyle w:val="CommentReference"/>
          <w:rFonts w:eastAsiaTheme="minorHAnsi"/>
        </w:rPr>
        <w:commentReference w:id="244"/>
      </w:r>
    </w:p>
    <w:p w14:paraId="4F67B3DA" w14:textId="01FF96D3" w:rsidR="00F53BB9" w:rsidRPr="004D1057" w:rsidRDefault="00D55208" w:rsidP="00C76245">
      <w:pPr>
        <w:spacing w:line="480" w:lineRule="auto"/>
        <w:ind w:firstLine="720"/>
      </w:pPr>
      <w:r>
        <w:t xml:space="preserve">Regarding the </w:t>
      </w:r>
      <w:r w:rsidR="00F44F0F">
        <w:t>Canadian studies</w:t>
      </w:r>
      <w:r>
        <w:t>, t</w:t>
      </w:r>
      <w:commentRangeStart w:id="245"/>
      <w:r w:rsidRPr="004D1057">
        <w:t xml:space="preserve">he mean </w:t>
      </w:r>
      <w:ins w:id="246" w:author="Lloyd-Smith, Patrick" w:date="2021-08-19T09:49:00Z">
        <w:r w:rsidR="00A57D0D">
          <w:t xml:space="preserve">household </w:t>
        </w:r>
      </w:ins>
      <w:r w:rsidRPr="004D1057">
        <w:t xml:space="preserve">willingness </w:t>
      </w:r>
      <w:commentRangeEnd w:id="245"/>
      <w:r>
        <w:rPr>
          <w:rStyle w:val="CommentReference"/>
          <w:rFonts w:asciiTheme="minorHAnsi" w:eastAsiaTheme="minorHAnsi" w:hAnsiTheme="minorHAnsi" w:cstheme="minorBidi"/>
        </w:rPr>
        <w:commentReference w:id="245"/>
      </w:r>
      <w:r w:rsidRPr="004D1057">
        <w:t xml:space="preserve">to pay for wetland </w:t>
      </w:r>
      <w:del w:id="247" w:author="Lloyd-Smith, Patrick" w:date="2021-08-19T09:49:00Z">
        <w:r w:rsidRPr="004D1057" w:rsidDel="00A57D0D">
          <w:delText xml:space="preserve">restoration or </w:delText>
        </w:r>
      </w:del>
      <w:commentRangeStart w:id="248"/>
      <w:r w:rsidRPr="004D1057">
        <w:t>conservation</w:t>
      </w:r>
      <w:commentRangeEnd w:id="248"/>
      <w:r w:rsidR="00A57D0D">
        <w:rPr>
          <w:rStyle w:val="CommentReference"/>
          <w:rFonts w:asciiTheme="minorHAnsi" w:eastAsiaTheme="minorHAnsi" w:hAnsiTheme="minorHAnsi" w:cstheme="minorBidi"/>
        </w:rPr>
        <w:commentReference w:id="248"/>
      </w:r>
      <w:r w:rsidR="00F44F0F">
        <w:t xml:space="preserve"> is $156</w:t>
      </w:r>
      <w:r w:rsidR="00071426">
        <w:t xml:space="preserve"> </w:t>
      </w:r>
      <w:del w:id="249" w:author="Lloyd-Smith, Patrick" w:date="2021-08-19T09:49:00Z">
        <w:r w:rsidR="00071426" w:rsidDel="00A57D0D">
          <w:delText>(</w:delText>
        </w:r>
        <w:commentRangeStart w:id="250"/>
        <w:r w:rsidR="00071426" w:rsidDel="00A57D0D">
          <w:delText>exp (5.05))</w:delText>
        </w:r>
        <w:r w:rsidR="00F44F0F" w:rsidDel="00A57D0D">
          <w:delText xml:space="preserve"> </w:delText>
        </w:r>
        <w:commentRangeStart w:id="251"/>
        <w:commentRangeEnd w:id="251"/>
        <w:r w:rsidR="00E702EF" w:rsidRPr="004D1057" w:rsidDel="00A57D0D">
          <w:rPr>
            <w:rStyle w:val="CommentReference"/>
            <w:rFonts w:eastAsiaTheme="minorHAnsi"/>
          </w:rPr>
          <w:commentReference w:id="251"/>
        </w:r>
      </w:del>
      <w:commentRangeEnd w:id="250"/>
      <w:r w:rsidR="00A57D0D">
        <w:rPr>
          <w:rStyle w:val="CommentReference"/>
          <w:rFonts w:asciiTheme="minorHAnsi" w:eastAsiaTheme="minorHAnsi" w:hAnsiTheme="minorHAnsi" w:cstheme="minorBidi"/>
        </w:rPr>
        <w:commentReference w:id="250"/>
      </w:r>
      <w:r w:rsidR="00C21FE5" w:rsidRPr="004D1057">
        <w:t>with a standard deviation of $</w:t>
      </w:r>
      <w:r w:rsidR="00557C8B">
        <w:t>3.</w:t>
      </w:r>
      <w:r w:rsidR="00F44F0F">
        <w:t>82</w:t>
      </w:r>
      <w:r w:rsidR="00071426">
        <w:t xml:space="preserve"> </w:t>
      </w:r>
      <w:del w:id="252" w:author="Lloyd-Smith, Patrick" w:date="2021-08-19T09:49:00Z">
        <w:r w:rsidR="00071426" w:rsidDel="00A57D0D">
          <w:delText>(exp (1.34))</w:delText>
        </w:r>
      </w:del>
      <w:r w:rsidR="00C21FE5" w:rsidRPr="004D1057">
        <w:t xml:space="preserve">. </w:t>
      </w:r>
      <w:r w:rsidR="00F44F0F">
        <w:t xml:space="preserve">The mean wetland acreage change (the difference between </w:t>
      </w:r>
      <w:ins w:id="253" w:author="Lloyd-Smith, Patrick" w:date="2021-08-19T09:52:00Z">
        <w:r w:rsidR="00D7596E">
          <w:t xml:space="preserve">policy wetland </w:t>
        </w:r>
        <w:r w:rsidR="00D7596E">
          <w:t xml:space="preserve">and </w:t>
        </w:r>
      </w:ins>
      <w:r w:rsidR="00F44F0F">
        <w:t>baseline</w:t>
      </w:r>
      <w:ins w:id="254" w:author="Lloyd-Smith, Patrick" w:date="2021-08-19T09:53:00Z">
        <w:r w:rsidR="00D7596E">
          <w:t xml:space="preserve"> acres</w:t>
        </w:r>
      </w:ins>
      <w:del w:id="255" w:author="Lloyd-Smith, Patrick" w:date="2021-08-19T09:52:00Z">
        <w:r w:rsidR="00F44F0F" w:rsidDel="00D7596E">
          <w:delText xml:space="preserve"> and policy wetland </w:delText>
        </w:r>
        <w:r w:rsidDel="00D7596E">
          <w:delText>acres</w:delText>
        </w:r>
      </w:del>
      <w:r>
        <w:t>) is</w:t>
      </w:r>
      <w:r w:rsidR="00F44F0F">
        <w:t xml:space="preserve"> 85,819 acres with a standard deviation of </w:t>
      </w:r>
      <w:commentRangeStart w:id="256"/>
      <w:r>
        <w:t>14.4 acres</w:t>
      </w:r>
      <w:commentRangeEnd w:id="256"/>
      <w:r w:rsidR="00A57D0D">
        <w:rPr>
          <w:rStyle w:val="CommentReference"/>
          <w:rFonts w:asciiTheme="minorHAnsi" w:eastAsiaTheme="minorHAnsi" w:hAnsiTheme="minorHAnsi" w:cstheme="minorBidi"/>
        </w:rPr>
        <w:commentReference w:id="256"/>
      </w:r>
      <w:r>
        <w:t>. Concerning the US studies, t</w:t>
      </w:r>
      <w:r w:rsidR="00C21FE5" w:rsidRPr="004D1057">
        <w:t>he mean willingness to pay</w:t>
      </w:r>
      <w:r>
        <w:t xml:space="preserve"> </w:t>
      </w:r>
      <w:r w:rsidR="00557C8B">
        <w:t xml:space="preserve">is </w:t>
      </w:r>
      <w:r w:rsidR="0010355A" w:rsidRPr="00D54FE9">
        <w:t>$</w:t>
      </w:r>
      <w:r>
        <w:t>3</w:t>
      </w:r>
      <w:r w:rsidR="000F519B">
        <w:t>6</w:t>
      </w:r>
      <w:r>
        <w:t>.6</w:t>
      </w:r>
      <w:r w:rsidR="000F519B">
        <w:t xml:space="preserve"> </w:t>
      </w:r>
      <w:del w:id="257" w:author="Lloyd-Smith, Patrick" w:date="2021-08-19T09:51:00Z">
        <w:r w:rsidR="00071426" w:rsidDel="00A57D0D">
          <w:delText xml:space="preserve">(exp (3.6)) </w:delText>
        </w:r>
      </w:del>
      <w:r w:rsidR="00557C8B">
        <w:t>with a standard deviation of $</w:t>
      </w:r>
      <w:r>
        <w:t>4.12</w:t>
      </w:r>
      <w:r w:rsidR="00071426">
        <w:t xml:space="preserve"> (exp (1.42))</w:t>
      </w:r>
      <w:r>
        <w:t xml:space="preserve">; the mean wetland acreage change is 1,119 acres with a standard deviation of 29 acres. The above results show that </w:t>
      </w:r>
      <w:r w:rsidR="0010355A" w:rsidRPr="004D1057">
        <w:t xml:space="preserve">show that, </w:t>
      </w:r>
      <w:r w:rsidR="00C21FE5" w:rsidRPr="004D1057">
        <w:t xml:space="preserve">on average, </w:t>
      </w:r>
      <w:r>
        <w:t>Canadian</w:t>
      </w:r>
      <w:r w:rsidR="00003AF2" w:rsidRPr="004D1057">
        <w:t xml:space="preserve"> citizens</w:t>
      </w:r>
      <w:r w:rsidR="00C21FE5" w:rsidRPr="004D1057">
        <w:t xml:space="preserve"> in this study, </w:t>
      </w:r>
      <w:r w:rsidR="009C0DD6">
        <w:t>would</w:t>
      </w:r>
      <w:r w:rsidR="00C21FE5" w:rsidRPr="004D1057">
        <w:t xml:space="preserve"> be willing to pay</w:t>
      </w:r>
      <w:r w:rsidR="004507E3" w:rsidRPr="004D1057">
        <w:t xml:space="preserve"> </w:t>
      </w:r>
      <w:r>
        <w:t>about $120 more</w:t>
      </w:r>
      <w:r w:rsidR="00C21FE5" w:rsidRPr="004D1057">
        <w:t xml:space="preserve"> for wetland conservation than </w:t>
      </w:r>
      <w:r>
        <w:t>US</w:t>
      </w:r>
      <w:r w:rsidR="00C21FE5" w:rsidRPr="004D1057">
        <w:t xml:space="preserve"> citizens</w:t>
      </w:r>
      <w:r w:rsidR="00821EE5">
        <w:t xml:space="preserve">; </w:t>
      </w:r>
      <w:r w:rsidR="001311D0">
        <w:t>despite</w:t>
      </w:r>
      <w:r w:rsidR="00821EE5">
        <w:t xml:space="preserve"> the </w:t>
      </w:r>
      <w:r w:rsidR="001311D0">
        <w:t>observation that</w:t>
      </w:r>
      <w:r w:rsidR="00821EE5">
        <w:t xml:space="preserve"> the mean household income of the Canadian studies </w:t>
      </w:r>
      <w:r>
        <w:t xml:space="preserve">($68,871) </w:t>
      </w:r>
      <w:r w:rsidR="00821EE5">
        <w:t xml:space="preserve">is </w:t>
      </w:r>
      <w:r>
        <w:t>less</w:t>
      </w:r>
      <w:r w:rsidR="00821EE5">
        <w:t xml:space="preserve"> than for the US only studies</w:t>
      </w:r>
      <w:r>
        <w:t xml:space="preserve"> ($78,433)</w:t>
      </w:r>
      <w:r w:rsidR="00C21FE5" w:rsidRPr="004D1057">
        <w:t>.</w:t>
      </w:r>
      <w:r w:rsidR="00F53BB9" w:rsidRPr="004D1057">
        <w:t xml:space="preserve"> </w:t>
      </w:r>
      <w:r w:rsidR="009E1E61">
        <w:t>Also, t</w:t>
      </w:r>
      <w:commentRangeStart w:id="258"/>
      <w:r w:rsidR="00F53BB9" w:rsidRPr="004D1057">
        <w:t>he Canadian studies on average have</w:t>
      </w:r>
      <w:r w:rsidR="00796642">
        <w:t xml:space="preserve"> </w:t>
      </w:r>
      <w:r w:rsidR="009E1E61">
        <w:t>greater</w:t>
      </w:r>
      <w:r w:rsidR="00F53BB9" w:rsidRPr="004D1057">
        <w:t xml:space="preserve"> changes in wetland areas compared US studies</w:t>
      </w:r>
      <w:r w:rsidR="009E1E61">
        <w:t xml:space="preserve">, which could suggest why they would be willing to pay more to conserve </w:t>
      </w:r>
      <w:r w:rsidR="000E7CB6">
        <w:t>more</w:t>
      </w:r>
      <w:r w:rsidR="009E1E61">
        <w:t xml:space="preserve"> wetlands</w:t>
      </w:r>
      <w:commentRangeEnd w:id="258"/>
      <w:r w:rsidR="00A62C8E">
        <w:rPr>
          <w:rStyle w:val="CommentReference"/>
          <w:rFonts w:asciiTheme="minorHAnsi" w:eastAsiaTheme="minorHAnsi" w:hAnsiTheme="minorHAnsi" w:cstheme="minorBidi"/>
        </w:rPr>
        <w:commentReference w:id="258"/>
      </w:r>
      <w:r w:rsidR="000E7CB6">
        <w:t xml:space="preserve"> areas</w:t>
      </w:r>
      <w:r w:rsidR="009E1E61">
        <w:t>; this is because,</w:t>
      </w:r>
      <w:r w:rsidR="00F53BB9" w:rsidRPr="004D1057">
        <w:t xml:space="preserve"> there seems to be a positive relation between the WTP and wetland acres</w:t>
      </w:r>
      <w:r w:rsidR="009E1E61">
        <w:t xml:space="preserve"> (Figure 2). </w:t>
      </w:r>
    </w:p>
    <w:p w14:paraId="1047E607" w14:textId="77777777" w:rsidR="00F53BB9" w:rsidRPr="004D1057" w:rsidRDefault="00F53BB9">
      <w:r w:rsidRPr="004D1057">
        <w:br w:type="page"/>
      </w:r>
    </w:p>
    <w:p w14:paraId="4C2A5EC3" w14:textId="7C472F65" w:rsidR="00F53BB9" w:rsidRPr="004D1057" w:rsidRDefault="00F53BB9" w:rsidP="00F53BB9">
      <w:pPr>
        <w:rPr>
          <w:b/>
          <w:bCs/>
          <w:color w:val="0E101A"/>
        </w:rPr>
      </w:pPr>
      <w:commentRangeStart w:id="259"/>
      <w:commentRangeStart w:id="260"/>
      <w:r w:rsidRPr="004D1057">
        <w:rPr>
          <w:b/>
          <w:bCs/>
          <w:color w:val="0E101A"/>
        </w:rPr>
        <w:lastRenderedPageBreak/>
        <w:t xml:space="preserve">Figure 2.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259"/>
      <w:r w:rsidR="00813D78">
        <w:rPr>
          <w:rStyle w:val="CommentReference"/>
          <w:rFonts w:asciiTheme="minorHAnsi" w:eastAsiaTheme="minorHAnsi" w:hAnsiTheme="minorHAnsi" w:cstheme="minorBidi"/>
        </w:rPr>
        <w:commentReference w:id="259"/>
      </w:r>
      <w:commentRangeEnd w:id="260"/>
      <w:r w:rsidR="00312F9A">
        <w:rPr>
          <w:rStyle w:val="CommentReference"/>
          <w:rFonts w:asciiTheme="minorHAnsi" w:eastAsiaTheme="minorHAnsi" w:hAnsiTheme="minorHAnsi" w:cstheme="minorBidi"/>
        </w:rPr>
        <w:commentReference w:id="260"/>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261"/>
      <w:commentRangeStart w:id="262"/>
      <w:commentRangeEnd w:id="261"/>
      <w:r w:rsidR="00B733C8">
        <w:rPr>
          <w:rStyle w:val="CommentReference"/>
          <w:rFonts w:asciiTheme="minorHAnsi" w:eastAsiaTheme="minorHAnsi" w:hAnsiTheme="minorHAnsi" w:cstheme="minorBidi"/>
        </w:rPr>
        <w:commentReference w:id="261"/>
      </w:r>
      <w:commentRangeEnd w:id="262"/>
      <w:r w:rsidR="00312F9A">
        <w:rPr>
          <w:rStyle w:val="CommentReference"/>
          <w:rFonts w:asciiTheme="minorHAnsi" w:eastAsiaTheme="minorHAnsi" w:hAnsiTheme="minorHAnsi" w:cstheme="minorBidi"/>
        </w:rPr>
        <w:commentReference w:id="262"/>
      </w:r>
    </w:p>
    <w:p w14:paraId="3961FEBA" w14:textId="7090F2C8" w:rsidR="00BC2DDE" w:rsidRDefault="00903DA3" w:rsidP="00F53BB9">
      <w:pPr>
        <w:rPr>
          <w:noProof/>
        </w:rPr>
      </w:pPr>
      <w:commentRangeStart w:id="263"/>
      <w:r>
        <w:rPr>
          <w:noProof/>
          <w:lang w:val="en-CA" w:eastAsia="en-CA"/>
        </w:rPr>
        <w:drawing>
          <wp:inline distT="0" distB="0" distL="0" distR="0" wp14:anchorId="0A741E9E" wp14:editId="1CE0CCC8">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commentRangeEnd w:id="263"/>
      <w:r w:rsidR="00A57D0D">
        <w:rPr>
          <w:rStyle w:val="CommentReference"/>
          <w:rFonts w:asciiTheme="minorHAnsi" w:eastAsiaTheme="minorHAnsi" w:hAnsiTheme="minorHAnsi" w:cstheme="minorBidi"/>
        </w:rPr>
        <w:commentReference w:id="263"/>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r w:rsidR="00312F9A">
        <w:t>more</w:t>
      </w:r>
      <w:commentRangeStart w:id="264"/>
      <w:r w:rsidR="004B0C84" w:rsidRPr="004D1057">
        <w:t xml:space="preserve"> Canadian studies (</w:t>
      </w:r>
      <w:r w:rsidR="00EE6977">
        <w:t>3</w:t>
      </w:r>
      <w:r w:rsidR="00312F9A">
        <w:t>8</w:t>
      </w:r>
      <w:r w:rsidR="004B0C84" w:rsidRPr="004D1057">
        <w:t xml:space="preserve">%), </w:t>
      </w:r>
      <w:commentRangeEnd w:id="264"/>
      <w:r w:rsidR="00A62C8E">
        <w:rPr>
          <w:rStyle w:val="CommentReference"/>
          <w:rFonts w:asciiTheme="minorHAnsi" w:eastAsiaTheme="minorHAnsi" w:hAnsiTheme="minorHAnsi" w:cstheme="minorBidi"/>
        </w:rPr>
        <w:commentReference w:id="264"/>
      </w:r>
      <w:r w:rsidR="004B0C84" w:rsidRPr="004D1057">
        <w:t>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local level (56%) than the for the US studies (44%). </w:t>
      </w:r>
      <w:r w:rsidR="004B0C84" w:rsidRPr="004D1057">
        <w:t xml:space="preserve"> </w:t>
      </w:r>
    </w:p>
    <w:p w14:paraId="32222D69" w14:textId="54371183" w:rsidR="00962301" w:rsidRPr="004D1057" w:rsidRDefault="001B38CC" w:rsidP="00C828D7">
      <w:pPr>
        <w:spacing w:line="480" w:lineRule="auto"/>
        <w:ind w:firstLine="720"/>
      </w:pPr>
      <w:r w:rsidRPr="004D1057">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AE31ED">
        <w:t xml:space="preserve">to </w:t>
      </w:r>
      <w:r w:rsidRPr="004D1057">
        <w:t>value wetlands</w:t>
      </w:r>
      <w:r w:rsidR="00835CD9">
        <w:t xml:space="preserve"> than </w:t>
      </w:r>
      <w:r w:rsidR="00AE31ED">
        <w:t xml:space="preserve">for the Canadian studies (6%). </w:t>
      </w:r>
      <w:r w:rsidRPr="004D1057">
        <w:t xml:space="preserve">Also, </w:t>
      </w:r>
      <w:r w:rsidR="00AE31ED">
        <w:t>less</w:t>
      </w:r>
      <w:r w:rsidRPr="004D1057">
        <w:t xml:space="preserve"> studies in Canada used voluntary contribution payment mechanism and lump sum to elicit willingness to pay </w:t>
      </w:r>
      <w:r w:rsidRPr="004D1057">
        <w:lastRenderedPageBreak/>
        <w:t>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265"/>
      <w:r w:rsidRPr="004D1057">
        <w:t xml:space="preserve">that using US only studies on willing to pay for wetland conservation by households to infer similar </w:t>
      </w:r>
      <w:commentRangeEnd w:id="265"/>
      <w:r w:rsidRPr="004D1057">
        <w:rPr>
          <w:rStyle w:val="CommentReference"/>
          <w:rFonts w:eastAsiaTheme="minorHAnsi"/>
        </w:rPr>
        <w:commentReference w:id="265"/>
      </w:r>
      <w:r w:rsidRPr="004D1057">
        <w:t xml:space="preserve">values in Canada through a benefit </w:t>
      </w:r>
      <w:r w:rsidRPr="004B4FA1">
        <w:t xml:space="preserve">transfer approach, might produce unreliable estimates. In particular, wetland changes, on the average, in the Canadian studies are significantly </w:t>
      </w:r>
      <w:r w:rsidR="004B4615">
        <w:t>smaller</w:t>
      </w:r>
      <w:r w:rsidRPr="004B4FA1">
        <w:t xml:space="preserve"> 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 </w:t>
      </w:r>
      <w:r w:rsidRPr="004D1057">
        <w:t xml:space="preserve"> </w:t>
      </w:r>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266"/>
      <w:commentRangeStart w:id="267"/>
      <w:r w:rsidRPr="004D1057">
        <w:rPr>
          <w:b/>
          <w:bCs/>
        </w:rPr>
        <w:lastRenderedPageBreak/>
        <w:t xml:space="preserve">Table 2. </w:t>
      </w:r>
      <w:commentRangeEnd w:id="266"/>
      <w:r>
        <w:rPr>
          <w:rStyle w:val="CommentReference"/>
          <w:rFonts w:asciiTheme="minorHAnsi" w:eastAsiaTheme="minorHAnsi" w:hAnsiTheme="minorHAnsi" w:cstheme="minorBidi"/>
        </w:rPr>
        <w:commentReference w:id="266"/>
      </w:r>
      <w:commentRangeEnd w:id="267"/>
      <w:r w:rsidR="00CC48C1">
        <w:rPr>
          <w:rStyle w:val="CommentReference"/>
          <w:rFonts w:asciiTheme="minorHAnsi" w:eastAsiaTheme="minorHAnsi" w:hAnsiTheme="minorHAnsi" w:cstheme="minorBidi"/>
        </w:rPr>
        <w:commentReference w:id="267"/>
      </w:r>
      <w:r w:rsidR="00526CFA">
        <w:rPr>
          <w:b/>
          <w:bCs/>
        </w:rPr>
        <w:t>Variable description and sample statistics</w:t>
      </w:r>
    </w:p>
    <w:p w14:paraId="726A2E97" w14:textId="77777777" w:rsidR="00FF0BCF" w:rsidRDefault="00FF0BCF" w:rsidP="00FF0BCF">
      <w:pPr>
        <w:rPr>
          <w:sz w:val="20"/>
          <w:szCs w:val="20"/>
        </w:rPr>
      </w:pPr>
      <w:bookmarkStart w:id="268" w:name="_Hlk76468619"/>
    </w:p>
    <w:tbl>
      <w:tblPr>
        <w:tblW w:w="12362" w:type="dxa"/>
        <w:tblLook w:val="04A0" w:firstRow="1" w:lastRow="0" w:firstColumn="1" w:lastColumn="0" w:noHBand="0" w:noVBand="1"/>
      </w:tblPr>
      <w:tblGrid>
        <w:gridCol w:w="2268"/>
        <w:gridCol w:w="5103"/>
        <w:gridCol w:w="115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269"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00295B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del w:id="270" w:author="Lloyd-Smith, Patrick" w:date="2021-08-19T09:53:00Z">
              <w:r w:rsidRPr="00CC48C1" w:rsidDel="00D7596E">
                <w:rPr>
                  <w:b/>
                  <w:bCs/>
                  <w:color w:val="000000"/>
                  <w:sz w:val="20"/>
                  <w:szCs w:val="20"/>
                  <w:lang w:eastAsia="en-CA"/>
                </w:rPr>
                <w:delText>Observations</w:delText>
              </w:r>
            </w:del>
            <w:ins w:id="271" w:author="Lloyd-Smith, Patrick" w:date="2021-08-19T09:53:00Z">
              <w:r w:rsidR="00D7596E">
                <w:rPr>
                  <w:b/>
                  <w:bCs/>
                  <w:color w:val="000000"/>
                  <w:sz w:val="20"/>
                  <w:szCs w:val="20"/>
                  <w:lang w:eastAsia="en-CA"/>
                </w:rPr>
                <w:t>(N=16)</w:t>
              </w:r>
            </w:ins>
          </w:p>
        </w:tc>
        <w:tc>
          <w:tcPr>
            <w:tcW w:w="2482" w:type="dxa"/>
            <w:gridSpan w:val="3"/>
            <w:tcBorders>
              <w:top w:val="single" w:sz="4" w:space="0" w:color="auto"/>
              <w:bottom w:val="single" w:sz="4" w:space="0" w:color="auto"/>
            </w:tcBorders>
            <w:shd w:val="clear" w:color="auto" w:fill="auto"/>
            <w:noWrap/>
            <w:vAlign w:val="bottom"/>
          </w:tcPr>
          <w:p w14:paraId="606B6878" w14:textId="446D99DF"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del w:id="272" w:author="Lloyd-Smith, Patrick" w:date="2021-08-19T09:53:00Z">
              <w:r w:rsidRPr="00CC48C1" w:rsidDel="00D7596E">
                <w:rPr>
                  <w:b/>
                  <w:bCs/>
                  <w:color w:val="000000"/>
                  <w:sz w:val="20"/>
                  <w:szCs w:val="20"/>
                  <w:lang w:eastAsia="en-CA"/>
                </w:rPr>
                <w:delText>Observations</w:delText>
              </w:r>
            </w:del>
            <w:ins w:id="273" w:author="Lloyd-Smith, Patrick" w:date="2021-08-19T09:53:00Z">
              <w:r w:rsidR="00D7596E">
                <w:rPr>
                  <w:b/>
                  <w:bCs/>
                  <w:color w:val="000000"/>
                  <w:sz w:val="20"/>
                  <w:szCs w:val="20"/>
                  <w:lang w:eastAsia="en-CA"/>
                </w:rPr>
                <w:t>(N=25)</w:t>
              </w:r>
            </w:ins>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77777777" w:rsidR="00FF0BCF" w:rsidRPr="00112687" w:rsidRDefault="00FF0BCF" w:rsidP="00A57D0D">
            <w:pPr>
              <w:rPr>
                <w:color w:val="000000"/>
                <w:sz w:val="20"/>
                <w:szCs w:val="20"/>
                <w:lang w:eastAsia="en-CA"/>
              </w:rPr>
            </w:pPr>
            <w:r w:rsidRPr="00112687">
              <w:rPr>
                <w:color w:val="000000"/>
                <w:sz w:val="20"/>
                <w:szCs w:val="20"/>
                <w:lang w:eastAsia="en-CA"/>
              </w:rPr>
              <w:t>regulation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77777777" w:rsidR="00FF0BCF" w:rsidRPr="00112687" w:rsidRDefault="00FF0BCF" w:rsidP="00A57D0D">
            <w:pPr>
              <w:jc w:val="center"/>
              <w:rPr>
                <w:color w:val="000000"/>
                <w:sz w:val="20"/>
                <w:szCs w:val="20"/>
                <w:lang w:eastAsia="en-CA"/>
              </w:rPr>
            </w:pPr>
            <w:commentRangeStart w:id="274"/>
            <w:r w:rsidRPr="00112687">
              <w:rPr>
                <w:color w:val="000000"/>
                <w:sz w:val="20"/>
                <w:szCs w:val="20"/>
                <w:lang w:eastAsia="en-CA"/>
              </w:rPr>
              <w:t>1=study was not peer-reviewed</w:t>
            </w:r>
            <w:commentRangeEnd w:id="274"/>
            <w:r w:rsidR="00416FCD">
              <w:rPr>
                <w:rStyle w:val="CommentReference"/>
                <w:rFonts w:asciiTheme="minorHAnsi" w:eastAsiaTheme="minorHAnsi" w:hAnsiTheme="minorHAnsi" w:cstheme="minorBidi"/>
              </w:rPr>
              <w:commentReference w:id="274"/>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269"/>
    <w:p w14:paraId="48B9B559" w14:textId="17F44E62" w:rsidR="00FF0BCF" w:rsidRPr="00FF0BCF" w:rsidRDefault="00FF0BCF" w:rsidP="00FF0BCF">
      <w:r w:rsidRPr="001D4F76">
        <w:rPr>
          <w:sz w:val="20"/>
          <w:szCs w:val="20"/>
        </w:rPr>
        <w:t>SD denotes standard deviation</w:t>
      </w:r>
      <w:bookmarkEnd w:id="268"/>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32DD1580"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del w:id="275" w:author="Lloyd-Smith, Patrick" w:date="2021-08-19T09:54:00Z">
        <w:r w:rsidR="00AA50E0" w:rsidRPr="001311D0" w:rsidDel="00D7596E">
          <w:rPr>
            <w:color w:val="0E101A"/>
          </w:rPr>
          <w:delText xml:space="preserve">because </w:delText>
        </w:r>
        <w:r w:rsidR="004B3476" w:rsidRPr="001311D0" w:rsidDel="00D7596E">
          <w:rPr>
            <w:color w:val="0E101A"/>
          </w:rPr>
          <w:delText>5</w:delText>
        </w:r>
        <w:r w:rsidR="00AA50E0" w:rsidRPr="001311D0" w:rsidDel="00D7596E">
          <w:rPr>
            <w:color w:val="0E101A"/>
          </w:rPr>
          <w:delText xml:space="preserve"> (out of </w:delText>
        </w:r>
        <w:r w:rsidR="00C97B38" w:rsidDel="00D7596E">
          <w:rPr>
            <w:color w:val="0E101A"/>
          </w:rPr>
          <w:delText>15</w:delText>
        </w:r>
        <w:r w:rsidR="00AA50E0" w:rsidRPr="001311D0" w:rsidDel="00D7596E">
          <w:rPr>
            <w:color w:val="0E101A"/>
          </w:rPr>
          <w:delText xml:space="preserve">) and </w:delText>
        </w:r>
        <w:r w:rsidR="00C97B38" w:rsidDel="00D7596E">
          <w:rPr>
            <w:color w:val="0E101A"/>
          </w:rPr>
          <w:delText>4</w:delText>
        </w:r>
        <w:r w:rsidR="00AA50E0" w:rsidRPr="001311D0" w:rsidDel="00D7596E">
          <w:rPr>
            <w:color w:val="0E101A"/>
          </w:rPr>
          <w:delText xml:space="preserve"> (out of 7) US and Canadian studies, respectively</w:delText>
        </w:r>
      </w:del>
      <w:ins w:id="276" w:author="Lloyd-Smith, Patrick" w:date="2021-08-19T09:54:00Z">
        <w:r w:rsidR="00D7596E">
          <w:rPr>
            <w:color w:val="0E101A"/>
          </w:rPr>
          <w:t>to account for multiple observations per study</w:t>
        </w:r>
      </w:ins>
      <w:r w:rsidR="00AA50E0" w:rsidRPr="001311D0">
        <w:rPr>
          <w:color w:val="0E101A"/>
        </w:rPr>
        <w:t xml:space="preserve">, </w:t>
      </w:r>
      <w:del w:id="277" w:author="Lloyd-Smith, Patrick" w:date="2021-08-19T09:54:00Z">
        <w:r w:rsidR="00AA50E0" w:rsidRPr="001311D0" w:rsidDel="00D7596E">
          <w:rPr>
            <w:color w:val="0E101A"/>
          </w:rPr>
          <w:delText xml:space="preserve">reported multiple observations </w:delText>
        </w:r>
      </w:del>
      <w:r w:rsidR="00AA50E0" w:rsidRPr="001311D0">
        <w:rPr>
          <w:color w:val="0E101A"/>
        </w:rPr>
        <w:t>(Nelson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A57D0D"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278"/>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278"/>
      <w:r w:rsidR="00AA50E0" w:rsidRPr="00866FEF">
        <w:rPr>
          <w:rStyle w:val="CommentReference"/>
          <w:rFonts w:eastAsiaTheme="minorHAnsi"/>
        </w:rPr>
        <w:commentReference w:id="278"/>
      </w:r>
      <w:r w:rsidR="00AA50E0" w:rsidRPr="00866FEF">
        <w:rPr>
          <w:color w:val="0E101A"/>
        </w:rPr>
        <w:t xml:space="preserve">is significantly different from zero </w:t>
      </w:r>
      <w:r w:rsidR="00FA6CE5" w:rsidRPr="00866FEF">
        <w:rPr>
          <w:color w:val="0E101A"/>
        </w:rPr>
        <w:t xml:space="preserve">using a </w:t>
      </w:r>
      <w:commentRangeStart w:id="279"/>
      <w:commentRangeStart w:id="280"/>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“ranova” function in the “lmer” package in R statistical software</w:t>
      </w:r>
      <w:r w:rsidR="00790820" w:rsidRPr="00866FEF">
        <w:rPr>
          <w:color w:val="0E101A"/>
        </w:rPr>
        <w:t>; we will use an ordinary least squares if the null hypothesis is rejected</w:t>
      </w:r>
      <w:r w:rsidR="00AA50E0" w:rsidRPr="00866FEF">
        <w:rPr>
          <w:color w:val="0E101A"/>
        </w:rPr>
        <w:t>.</w:t>
      </w:r>
      <w:commentRangeEnd w:id="279"/>
      <w:r w:rsidR="00073902" w:rsidRPr="00866FEF">
        <w:rPr>
          <w:rStyle w:val="CommentReference"/>
          <w:rFonts w:eastAsiaTheme="minorHAnsi"/>
        </w:rPr>
        <w:commentReference w:id="279"/>
      </w:r>
      <w:commentRangeEnd w:id="280"/>
      <w:r w:rsidR="003C1B34" w:rsidRPr="00866FEF">
        <w:rPr>
          <w:rStyle w:val="CommentReference"/>
          <w:rFonts w:asciiTheme="minorHAnsi" w:eastAsiaTheme="minorHAnsi" w:hAnsiTheme="minorHAnsi" w:cstheme="minorBidi"/>
        </w:rPr>
        <w:commentReference w:id="280"/>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281"/>
      <w:commentRangeStart w:id="282"/>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281"/>
      <w:r w:rsidR="00A62C8E">
        <w:rPr>
          <w:rStyle w:val="CommentReference"/>
          <w:rFonts w:asciiTheme="minorHAnsi" w:eastAsiaTheme="minorHAnsi" w:hAnsiTheme="minorHAnsi" w:cstheme="minorBidi"/>
        </w:rPr>
        <w:commentReference w:id="281"/>
      </w:r>
      <w:commentRangeEnd w:id="282"/>
      <w:r w:rsidR="00A27185">
        <w:rPr>
          <w:rStyle w:val="CommentReference"/>
          <w:rFonts w:asciiTheme="minorHAnsi" w:eastAsiaTheme="minorHAnsi" w:hAnsiTheme="minorHAnsi" w:cstheme="minorBidi"/>
        </w:rPr>
        <w:commentReference w:id="282"/>
      </w:r>
    </w:p>
    <w:p w14:paraId="0C293795" w14:textId="5A744AB9"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776205" w:rsidRPr="004D1057">
        <w:rPr>
          <w:color w:val="0E101A"/>
        </w:rPr>
        <w:t>it 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 xml:space="preserve">and consistent to the assumptions of utility theory, in particular, diminishing marginal utility that is associated with a wetland quality acreage change.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06050141" w:rsidR="00986F9E" w:rsidRPr="004D1057" w:rsidRDefault="00A57D0D"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ins w:id="283" w:author="Lloyd-Smith, Patrick" w:date="2021-08-19T09:55:00Z">
                <w:rPr>
                  <w:rFonts w:ascii="Cambria Math" w:hAnsi="Cambria Math"/>
                </w:rPr>
                <m:t>(</m:t>
              </w:ins>
            </m:r>
            <m:r>
              <w:rPr>
                <w:rFonts w:ascii="Cambria Math" w:hAnsi="Cambria Math"/>
              </w:rPr>
              <m:t>q0</m:t>
            </m:r>
          </m:e>
          <m:sub>
            <m:r>
              <w:rPr>
                <w:rFonts w:ascii="Cambria Math" w:hAnsi="Cambria Math"/>
              </w:rPr>
              <m:t>i</m:t>
            </m:r>
          </m:sub>
        </m:sSub>
        <m:r>
          <w:ins w:id="284" w:author="Lloyd-Smith, Patrick" w:date="2021-08-19T09:55:00Z">
            <w:rPr>
              <w:rFonts w:ascii="Cambria Math" w:hAnsi="Cambria Math"/>
            </w:rPr>
            <m:t>)</m:t>
          </w:ins>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ins w:id="285" w:author="Lloyd-Smith, Patrick" w:date="2021-08-19T09:55:00Z">
                <w:rPr>
                  <w:rFonts w:ascii="Cambria Math" w:hAnsi="Cambria Math"/>
                </w:rPr>
                <m:t>(</m:t>
              </w:ins>
            </m:r>
            <m:r>
              <w:rPr>
                <w:rFonts w:ascii="Cambria Math" w:hAnsi="Cambria Math"/>
              </w:rPr>
              <m:t>change</m:t>
            </m:r>
          </m:e>
          <m:sub>
            <m:r>
              <w:rPr>
                <w:rFonts w:ascii="Cambria Math" w:hAnsi="Cambria Math"/>
              </w:rPr>
              <m:t>i</m:t>
            </m:r>
          </m:sub>
        </m:sSub>
        <m:r>
          <w:ins w:id="286" w:author="Lloyd-Smith, Patrick" w:date="2021-08-19T09:55:00Z">
            <w:rPr>
              <w:rFonts w:ascii="Cambria Math" w:hAnsi="Cambria Math"/>
            </w:rPr>
            <m:t>)</m:t>
          </w:ins>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 xml:space="preserve">quantity </w:t>
      </w:r>
      <w:r w:rsidR="00BD67C4" w:rsidRPr="004D1057">
        <w:rPr>
          <w:color w:val="0E101A"/>
        </w:rPr>
        <w:lastRenderedPageBreak/>
        <w:t>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31F720D0" w14:textId="237259B7" w:rsidR="001860E0" w:rsidRPr="004D1057"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moveToRangeStart w:id="287" w:author="Lloyd-Smith, Patrick" w:date="2021-08-19T09:56:00Z" w:name="move80259379"/>
      <w:moveTo w:id="288" w:author="Lloyd-Smith, Patrick" w:date="2021-08-19T09:56:00Z">
        <w:r w:rsidR="00D7596E" w:rsidRPr="004D1057">
          <w:rPr>
            <w:color w:val="0E101A"/>
          </w:rPr>
          <w:t>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w:t>
        </w:r>
        <w:r w:rsidR="00D7596E">
          <w:rPr>
            <w:color w:val="0E101A"/>
          </w:rPr>
          <w:t xml:space="preserve"> </w:t>
        </w:r>
      </w:moveTo>
      <w:moveToRangeEnd w:id="287"/>
      <w:del w:id="289" w:author="Lloyd-Smith, Patrick" w:date="2021-08-19T09:56:00Z">
        <w:r w:rsidRPr="004D1057" w:rsidDel="00D7596E">
          <w:rPr>
            <w:color w:val="0E101A"/>
          </w:rPr>
          <w:delText xml:space="preserve">Also, the </w:delText>
        </w:r>
      </w:del>
      <w:ins w:id="290" w:author="Lloyd-Smith, Patrick" w:date="2021-08-19T09:56:00Z">
        <w:r w:rsidR="00D7596E">
          <w:rPr>
            <w:color w:val="0E101A"/>
          </w:rPr>
          <w:t xml:space="preserve">The </w:t>
        </w:r>
      </w:ins>
      <w:r w:rsidR="00EF53C7" w:rsidRPr="004D1057">
        <w:rPr>
          <w:color w:val="0E101A"/>
        </w:rPr>
        <w:t>independent variables include the log of baseline wetland acreage</w:t>
      </w:r>
      <w:del w:id="291" w:author="Lloyd-Smith, Patrick" w:date="2021-08-19T09:56:00Z">
        <w:r w:rsidR="00EF53C7" w:rsidRPr="004D1057" w:rsidDel="00D7596E">
          <w:rPr>
            <w:color w:val="0E101A"/>
          </w:rPr>
          <w:delText xml:space="preserve"> (but not the log wetland acres change). </w:delText>
        </w:r>
      </w:del>
      <w:ins w:id="292" w:author="Lloyd-Smith, Patrick" w:date="2021-08-19T09:56:00Z">
        <w:r w:rsidR="00D7596E">
          <w:rPr>
            <w:color w:val="0E101A"/>
          </w:rPr>
          <w:t>.</w:t>
        </w:r>
      </w:ins>
    </w:p>
    <w:p w14:paraId="145E2C9B" w14:textId="49473224" w:rsidR="001860E0" w:rsidRPr="004D1057" w:rsidRDefault="00A57D0D" w:rsidP="001860E0">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001860E0" w:rsidRPr="004D1057">
        <w:rPr>
          <w:color w:val="0E101A"/>
        </w:rPr>
        <w:t xml:space="preserve"> </w:t>
      </w:r>
    </w:p>
    <w:p w14:paraId="683FDBC2" w14:textId="2AAFB4B5" w:rsidR="001860E0" w:rsidRPr="004D1057" w:rsidRDefault="00EF53C7" w:rsidP="00B22583">
      <w:pPr>
        <w:autoSpaceDE w:val="0"/>
        <w:autoSpaceDN w:val="0"/>
        <w:adjustRightInd w:val="0"/>
        <w:spacing w:line="480" w:lineRule="auto"/>
        <w:rPr>
          <w:color w:val="0E101A"/>
        </w:rPr>
      </w:pPr>
      <w:moveFromRangeStart w:id="293" w:author="Lloyd-Smith, Patrick" w:date="2021-08-19T09:56:00Z" w:name="move80259379"/>
      <w:moveFrom w:id="294" w:author="Lloyd-Smith, Patrick" w:date="2021-08-19T09:56:00Z">
        <w:r w:rsidRPr="004D1057" w:rsidDel="00D7596E">
          <w:rPr>
            <w:color w:val="0E101A"/>
          </w:rPr>
          <w:t xml:space="preserve">The transformation in the dependent variable is necessary to convert the willingness to pay values into the same units because of the differing values in the quantity acreage change (Kling </w:t>
        </w:r>
        <w:r w:rsidRPr="004D1057" w:rsidDel="00D7596E">
          <w:rPr>
            <w:color w:val="0E101A"/>
          </w:rPr>
          <w:lastRenderedPageBreak/>
          <w:t>and Phaneuf, 2018).  Moeltner et al.</w:t>
        </w:r>
        <w:r w:rsidR="007F6157" w:rsidRPr="004D1057" w:rsidDel="00D7596E">
          <w:rPr>
            <w:color w:val="0E101A"/>
          </w:rPr>
          <w:t xml:space="preserve"> (2</w:t>
        </w:r>
        <w:r w:rsidRPr="004D1057" w:rsidDel="00D7596E">
          <w:rPr>
            <w:color w:val="0E101A"/>
          </w:rPr>
          <w:t>019)</w:t>
        </w:r>
        <w:r w:rsidR="001247C0" w:rsidRPr="004D1057" w:rsidDel="00D7596E">
          <w:rPr>
            <w:color w:val="0E101A"/>
          </w:rPr>
          <w:t xml:space="preserve"> has estimated a meta-regression model with this function form and could not find serious violation of the adding up condition.</w:t>
        </w:r>
        <w:r w:rsidR="003D06DC" w:rsidDel="00D7596E">
          <w:rPr>
            <w:color w:val="0E101A"/>
          </w:rPr>
          <w:t xml:space="preserve"> </w:t>
        </w:r>
      </w:moveFrom>
      <w:moveFromRangeEnd w:id="293"/>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0acres), and c) incremental willing to pay to conserve wetlands from baseline (10030acres) to new state (10050acres). We defined Lnyear as (</w:t>
      </w:r>
      <w:commentRangeStart w:id="295"/>
      <w:commentRangeStart w:id="296"/>
      <w:commentRangeStart w:id="297"/>
      <w:r w:rsidR="00975902" w:rsidRPr="004D1057">
        <w:rPr>
          <w:color w:val="0E101A"/>
        </w:rPr>
        <w:t>log (201</w:t>
      </w:r>
      <w:r>
        <w:rPr>
          <w:color w:val="0E101A"/>
        </w:rPr>
        <w:t>7</w:t>
      </w:r>
      <w:r w:rsidR="00975902" w:rsidRPr="004D1057">
        <w:rPr>
          <w:color w:val="0E101A"/>
        </w:rPr>
        <w:t>-</w:t>
      </w:r>
      <w:commentRangeEnd w:id="295"/>
      <w:r w:rsidR="00092A41">
        <w:rPr>
          <w:rStyle w:val="CommentReference"/>
          <w:rFonts w:asciiTheme="minorHAnsi" w:eastAsiaTheme="minorHAnsi" w:hAnsiTheme="minorHAnsi" w:cstheme="minorBidi"/>
        </w:rPr>
        <w:commentReference w:id="295"/>
      </w:r>
      <w:commentRangeEnd w:id="296"/>
      <w:r w:rsidR="00A27185">
        <w:rPr>
          <w:rStyle w:val="CommentReference"/>
          <w:rFonts w:asciiTheme="minorHAnsi" w:eastAsiaTheme="minorHAnsi" w:hAnsiTheme="minorHAnsi" w:cstheme="minorBidi"/>
        </w:rPr>
        <w:commentReference w:id="296"/>
      </w:r>
      <w:r w:rsidR="00975902" w:rsidRPr="004D1057">
        <w:rPr>
          <w:color w:val="0E101A"/>
        </w:rPr>
        <w:t>1991 +1)</w:t>
      </w:r>
      <w:r w:rsidR="00935043">
        <w:rPr>
          <w:color w:val="0E101A"/>
        </w:rPr>
        <w:t>)</w:t>
      </w:r>
      <w:r w:rsidR="00975902" w:rsidRPr="004D1057">
        <w:rPr>
          <w:color w:val="0E101A"/>
        </w:rPr>
        <w:t xml:space="preserve">, </w:t>
      </w:r>
      <w:commentRangeEnd w:id="297"/>
      <w:r w:rsidR="00CF6A22">
        <w:rPr>
          <w:rStyle w:val="CommentReference"/>
          <w:rFonts w:asciiTheme="minorHAnsi" w:eastAsiaTheme="minorHAnsi" w:hAnsiTheme="minorHAnsi" w:cstheme="minorBidi"/>
        </w:rPr>
        <w:commentReference w:id="297"/>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4FE9BE75" w:rsidR="00F27899" w:rsidRDefault="00EC03DF" w:rsidP="00F27899">
      <w:pPr>
        <w:spacing w:line="480" w:lineRule="auto"/>
        <w:ind w:firstLine="720"/>
      </w:pPr>
      <w:r>
        <w:t>A</w:t>
      </w:r>
      <w:commentRangeStart w:id="298"/>
      <w:r w:rsidR="00F27899" w:rsidRPr="00AF1BC0">
        <w:t xml:space="preserve"> </w:t>
      </w:r>
      <w:r w:rsidR="00F27899">
        <w:t xml:space="preserve">leave one out cross validation (LOOCV) method </w:t>
      </w:r>
      <w:commentRangeEnd w:id="298"/>
      <w:r w:rsidR="00F27899">
        <w:rPr>
          <w:rStyle w:val="CommentReference"/>
          <w:rFonts w:asciiTheme="minorHAnsi" w:eastAsiaTheme="minorHAnsi" w:hAnsiTheme="minorHAnsi" w:cstheme="minorBidi"/>
        </w:rPr>
        <w:commentReference w:id="298"/>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w:t>
      </w:r>
      <w:r w:rsidR="00F27899">
        <w:lastRenderedPageBreak/>
        <w:t xml:space="preserve">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observations. In the end, the number of estimated RMSE will be the same as number of observations of the data. For the US-Canada data (41 observations), after estimating the 41 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2142A77D" w14:textId="77777777" w:rsidR="00F27899" w:rsidRDefault="00F27899" w:rsidP="00A27185">
      <w:pPr>
        <w:autoSpaceDE w:val="0"/>
        <w:autoSpaceDN w:val="0"/>
        <w:adjustRightInd w:val="0"/>
        <w:spacing w:line="480" w:lineRule="auto"/>
        <w:ind w:firstLine="720"/>
        <w:rPr>
          <w:color w:val="0E101A"/>
        </w:rPr>
      </w:pPr>
    </w:p>
    <w:p w14:paraId="410C74BF" w14:textId="77777777" w:rsidR="00A27185" w:rsidRDefault="00A27185">
      <w:pPr>
        <w:rPr>
          <w:color w:val="0E101A"/>
        </w:rPr>
      </w:pPr>
      <w:r>
        <w:rPr>
          <w:color w:val="0E101A"/>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commentRangeStart w:id="299"/>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commentRangeEnd w:id="299"/>
      <w:r w:rsidR="001D1767">
        <w:rPr>
          <w:rStyle w:val="CommentReference"/>
        </w:rPr>
        <w:commentReference w:id="299"/>
      </w:r>
    </w:p>
    <w:p w14:paraId="56B9F3B4" w14:textId="31A702C0" w:rsidR="00351CCF" w:rsidRDefault="00D7596E" w:rsidP="002F41E3">
      <w:pPr>
        <w:spacing w:line="480" w:lineRule="auto"/>
        <w:ind w:firstLine="720"/>
        <w:rPr>
          <w:color w:val="0E101A"/>
        </w:rPr>
      </w:pPr>
      <w:moveToRangeStart w:id="300" w:author="Lloyd-Smith, Patrick" w:date="2021-08-19T09:58:00Z" w:name="move80259505"/>
      <w:moveTo w:id="301" w:author="Lloyd-Smith, Patrick" w:date="2021-08-19T09:58:00Z">
        <w:r>
          <w:rPr>
            <w:color w:val="0E101A"/>
          </w:rPr>
          <w:t xml:space="preserve">We will first present the results of the preferred model using the US-Canada data, followed by that of the model using the US only data. </w:t>
        </w:r>
      </w:moveTo>
      <w:moveToRangeEnd w:id="300"/>
      <w:ins w:id="302" w:author="Lloyd-Smith, Patrick" w:date="2021-08-19T09:58:00Z">
        <w:r>
          <w:rPr>
            <w:color w:val="0E101A"/>
          </w:rPr>
          <w:t>T</w:t>
        </w:r>
        <w:r w:rsidRPr="004D1057">
          <w:rPr>
            <w:color w:val="0E101A"/>
          </w:rPr>
          <w:t xml:space="preserve">he random coefficient model is appropriate for </w:t>
        </w:r>
        <w:r>
          <w:rPr>
            <w:color w:val="0E101A"/>
          </w:rPr>
          <w:t xml:space="preserve">all the other models </w:t>
        </w:r>
        <w:r>
          <w:rPr>
            <w:color w:val="0E101A"/>
          </w:rPr>
          <w:t xml:space="preserve">except model 2 using the US data </w:t>
        </w:r>
        <w:r>
          <w:rPr>
            <w:color w:val="0E101A"/>
          </w:rPr>
          <w:t xml:space="preserve">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ins>
      <w:del w:id="303" w:author="Lloyd-Smith, Patrick" w:date="2021-08-19T09:58:00Z">
        <w:r w:rsidR="002B2084" w:rsidDel="00D7596E">
          <w:rPr>
            <w:color w:val="0E101A"/>
          </w:rPr>
          <w:delText>Except for</w:delText>
        </w:r>
        <w:r w:rsidR="008449BC" w:rsidDel="00D7596E">
          <w:rPr>
            <w:color w:val="0E101A"/>
          </w:rPr>
          <w:delText xml:space="preserve"> model 2 (full model with </w:delText>
        </w:r>
        <w:r w:rsidR="002B2084" w:rsidDel="00D7596E">
          <w:rPr>
            <w:color w:val="0E101A"/>
          </w:rPr>
          <w:delText>US data, Table A3 in appendix) t</w:delText>
        </w:r>
        <w:r w:rsidR="00D74130" w:rsidRPr="004D1057" w:rsidDel="00D7596E">
          <w:rPr>
            <w:color w:val="0E101A"/>
          </w:rPr>
          <w:delText xml:space="preserve">he </w:delText>
        </w:r>
        <w:r w:rsidR="00C70779" w:rsidRPr="004D1057" w:rsidDel="00D7596E">
          <w:rPr>
            <w:color w:val="0E101A"/>
          </w:rPr>
          <w:delText xml:space="preserve">random coefficient </w:delText>
        </w:r>
        <w:r w:rsidR="00A254B2" w:rsidRPr="004D1057" w:rsidDel="00D7596E">
          <w:rPr>
            <w:color w:val="0E101A"/>
          </w:rPr>
          <w:delText xml:space="preserve">model </w:delText>
        </w:r>
        <w:r w:rsidR="002B3727" w:rsidRPr="004D1057" w:rsidDel="00D7596E">
          <w:rPr>
            <w:color w:val="0E101A"/>
          </w:rPr>
          <w:delText xml:space="preserve">is </w:delText>
        </w:r>
        <w:r w:rsidR="00C70779" w:rsidRPr="004D1057" w:rsidDel="00D7596E">
          <w:rPr>
            <w:color w:val="0E101A"/>
          </w:rPr>
          <w:delText xml:space="preserve">appropriate for </w:delText>
        </w:r>
        <w:r w:rsidR="001D60C7" w:rsidDel="00D7596E">
          <w:rPr>
            <w:color w:val="0E101A"/>
          </w:rPr>
          <w:delText xml:space="preserve">all </w:delText>
        </w:r>
        <w:r w:rsidR="004B3476" w:rsidDel="00D7596E">
          <w:rPr>
            <w:color w:val="0E101A"/>
          </w:rPr>
          <w:delText xml:space="preserve">the </w:delText>
        </w:r>
        <w:r w:rsidR="002B2084" w:rsidDel="00D7596E">
          <w:rPr>
            <w:color w:val="0E101A"/>
          </w:rPr>
          <w:delText xml:space="preserve">other </w:delText>
        </w:r>
        <w:r w:rsidR="004B3476" w:rsidDel="00D7596E">
          <w:rPr>
            <w:color w:val="0E101A"/>
          </w:rPr>
          <w:delText xml:space="preserve">models </w:delText>
        </w:r>
        <w:r w:rsidR="005B7614" w:rsidDel="00D7596E">
          <w:rPr>
            <w:color w:val="0E101A"/>
          </w:rPr>
          <w:delText xml:space="preserve">because the </w:delText>
        </w:r>
        <w:r w:rsidR="00C70779" w:rsidRPr="004D1057" w:rsidDel="00D7596E">
          <w:rPr>
            <w:color w:val="0E101A"/>
          </w:rPr>
          <w:delText>null hypothesis that</w:delText>
        </w:r>
        <w:r w:rsidR="002B3727" w:rsidRPr="004D1057" w:rsidDel="00D7596E">
          <w:rPr>
            <w:color w:val="0E101A"/>
          </w:rPr>
          <w:delText xml:space="preserve"> the </w:delText>
        </w:r>
        <w:r w:rsidR="005B7614" w:rsidDel="00D7596E">
          <w:rPr>
            <w:color w:val="0E101A"/>
          </w:rPr>
          <w:delText xml:space="preserve">observation level </w:delText>
        </w:r>
        <w:r w:rsidR="002B3727" w:rsidRPr="004D1057" w:rsidDel="00D7596E">
          <w:rPr>
            <w:color w:val="0E101A"/>
          </w:rPr>
          <w:delText>random error</w:delText>
        </w:r>
        <w:r w:rsidR="005B7614" w:rsidDel="00D7596E">
          <w:rPr>
            <w:color w:val="0E101A"/>
          </w:rPr>
          <w:delText xml:space="preserve"> component of equation is</w:delText>
        </w:r>
        <w:r w:rsidR="00C70779" w:rsidRPr="004D1057" w:rsidDel="00D7596E">
          <w:rPr>
            <w:color w:val="0E101A"/>
          </w:rPr>
          <w:delText xml:space="preserve"> significantly different from zero </w:delText>
        </w:r>
        <w:r w:rsidR="002B3727" w:rsidRPr="004D1057" w:rsidDel="00D7596E">
          <w:rPr>
            <w:color w:val="0E101A"/>
          </w:rPr>
          <w:delText>is</w:delText>
        </w:r>
        <w:r w:rsidR="00C70779" w:rsidRPr="004D1057" w:rsidDel="00D7596E">
          <w:rPr>
            <w:color w:val="0E101A"/>
          </w:rPr>
          <w:delText xml:space="preserve"> rejected</w:delText>
        </w:r>
        <w:r w:rsidR="00351CCF" w:rsidDel="00D7596E">
          <w:rPr>
            <w:color w:val="0E101A"/>
          </w:rPr>
          <w:delText xml:space="preserve">. </w:delText>
        </w:r>
      </w:del>
      <w:moveFromRangeStart w:id="304" w:author="Lloyd-Smith, Patrick" w:date="2021-08-19T09:58:00Z" w:name="move80259505"/>
      <w:moveFrom w:id="305" w:author="Lloyd-Smith, Patrick" w:date="2021-08-19T09:58:00Z">
        <w:r w:rsidR="00351CCF" w:rsidDel="00D7596E">
          <w:rPr>
            <w:color w:val="0E101A"/>
          </w:rPr>
          <w:t xml:space="preserve">We will first present the results of the preferred model using the US-Canada data, followed by that of the model using the US only data. </w:t>
        </w:r>
      </w:moveFrom>
      <w:moveFromRangeEnd w:id="304"/>
    </w:p>
    <w:p w14:paraId="5E4C36AC" w14:textId="0DFD63E5" w:rsidR="00D01B31" w:rsidRDefault="0056327D" w:rsidP="008E797A">
      <w:pPr>
        <w:spacing w:line="480" w:lineRule="auto"/>
        <w:ind w:firstLine="720"/>
        <w:rPr>
          <w:color w:val="0E101A"/>
        </w:rPr>
      </w:pPr>
      <w:r>
        <w:rPr>
          <w:color w:val="0E101A"/>
        </w:rPr>
        <w:t>Table 3 presents the results of model 1</w:t>
      </w:r>
      <w:r w:rsidR="001D60C7">
        <w:rPr>
          <w:color w:val="0E101A"/>
        </w:rPr>
        <w:t xml:space="preserve"> (with US-Canada data)</w:t>
      </w:r>
      <w:r>
        <w:rPr>
          <w:color w:val="0E101A"/>
        </w:rPr>
        <w:t xml:space="preserve"> which includes the restricted model (only includes information on wetland acreage </w:t>
      </w:r>
      <w:r w:rsidR="00C9166A">
        <w:rPr>
          <w:color w:val="0E101A"/>
        </w:rPr>
        <w:t xml:space="preserve">as explanatory variables) </w:t>
      </w:r>
      <w:r>
        <w:rPr>
          <w:color w:val="0E101A"/>
        </w:rPr>
        <w:t>and full model</w:t>
      </w:r>
      <w:r w:rsidR="00C9166A">
        <w:rPr>
          <w:color w:val="0E101A"/>
        </w:rPr>
        <w:t xml:space="preserve">. We chose model 1, </w:t>
      </w:r>
      <w:r w:rsidR="001D60C7">
        <w:rPr>
          <w:color w:val="0E101A"/>
        </w:rPr>
        <w:t>the</w:t>
      </w:r>
      <w:r w:rsidR="00C9166A">
        <w:rPr>
          <w:color w:val="0E101A"/>
        </w:rPr>
        <w:t xml:space="preserve"> full model</w:t>
      </w:r>
      <w:r w:rsidR="008E797A">
        <w:rPr>
          <w:color w:val="0E101A"/>
        </w:rPr>
        <w:t xml:space="preserve"> </w:t>
      </w:r>
      <w:commentRangeStart w:id="306"/>
      <w:r w:rsidR="008E797A">
        <w:rPr>
          <w:color w:val="0E101A"/>
        </w:rPr>
        <w:t>(here after called best model</w:t>
      </w:r>
      <w:commentRangeEnd w:id="306"/>
      <w:r w:rsidR="00D7596E">
        <w:rPr>
          <w:rStyle w:val="CommentReference"/>
          <w:rFonts w:asciiTheme="minorHAnsi" w:eastAsiaTheme="minorHAnsi" w:hAnsiTheme="minorHAnsi" w:cstheme="minorBidi"/>
        </w:rPr>
        <w:commentReference w:id="306"/>
      </w:r>
      <w:r w:rsidR="008E797A">
        <w:rPr>
          <w:color w:val="0E101A"/>
        </w:rPr>
        <w:t>)</w:t>
      </w:r>
      <w:r w:rsidR="00C9166A">
        <w:rPr>
          <w:color w:val="0E101A"/>
        </w:rPr>
        <w:t xml:space="preserve">, because it provided the </w:t>
      </w:r>
      <w:r w:rsidR="00C70779" w:rsidRPr="004D1057">
        <w:rPr>
          <w:color w:val="0E101A"/>
        </w:rPr>
        <w:t xml:space="preserve">best fit to </w:t>
      </w:r>
      <w:r w:rsidR="0055543C">
        <w:rPr>
          <w:color w:val="0E101A"/>
        </w:rPr>
        <w:t>the</w:t>
      </w:r>
      <w:r w:rsidR="00C9166A">
        <w:rPr>
          <w:color w:val="0E101A"/>
        </w:rPr>
        <w:t xml:space="preserve"> </w:t>
      </w:r>
      <w:r w:rsidR="00C70779" w:rsidRPr="004D1057">
        <w:rPr>
          <w:color w:val="0E101A"/>
        </w:rPr>
        <w:t>study data</w:t>
      </w:r>
      <w:r w:rsidR="00C9166A">
        <w:rPr>
          <w:color w:val="0E101A"/>
        </w:rPr>
        <w:t xml:space="preserve"> than model 2. The Akaike information criteria (AIC) for </w:t>
      </w:r>
      <w:r w:rsidR="00CC3F2D">
        <w:rPr>
          <w:color w:val="0E101A"/>
        </w:rPr>
        <w:t>the best m</w:t>
      </w:r>
      <w:r w:rsidR="00C9166A">
        <w:rPr>
          <w:color w:val="0E101A"/>
        </w:rPr>
        <w:t>odel</w:t>
      </w:r>
      <w:r w:rsidR="00CC3F2D">
        <w:rPr>
          <w:color w:val="0E101A"/>
        </w:rPr>
        <w:t>,</w:t>
      </w:r>
      <w:r w:rsidR="00C9166A">
        <w:rPr>
          <w:color w:val="0E101A"/>
        </w:rPr>
        <w:t xml:space="preserve"> which is 110.8 (Table 3)</w:t>
      </w:r>
      <w:r w:rsidR="00CC3F2D">
        <w:rPr>
          <w:color w:val="0E101A"/>
        </w:rPr>
        <w:t xml:space="preserve">, </w:t>
      </w:r>
      <w:r w:rsidR="00C9166A">
        <w:rPr>
          <w:color w:val="0E101A"/>
        </w:rPr>
        <w:t xml:space="preserve"> is lower than </w:t>
      </w:r>
      <w:r w:rsidR="008E797A">
        <w:rPr>
          <w:color w:val="0E101A"/>
        </w:rPr>
        <w:t xml:space="preserve">that of </w:t>
      </w:r>
      <w:r w:rsidR="00C9166A">
        <w:rPr>
          <w:color w:val="0E101A"/>
        </w:rPr>
        <w:t xml:space="preserve">all the 3 estimated versions of model 2 (A3 in </w:t>
      </w:r>
      <w:r w:rsidR="00C9166A"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8E797A" w:rsidRPr="001D60C7">
        <w:rPr>
          <w:color w:val="0E101A"/>
        </w:rPr>
        <w:t>best model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 xml:space="preserve">The null hypothesis of constant variance of the model error term (homoscedasticity) was not rejected even at the 10% level.  </w:t>
      </w:r>
    </w:p>
    <w:p w14:paraId="3ED008D2" w14:textId="71453096" w:rsidR="002F41E3"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this model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xml:space="preserve">% increase in willingness to pay to </w:t>
      </w:r>
      <w:r w:rsidR="00947589">
        <w:rPr>
          <w:color w:val="0E101A"/>
        </w:rPr>
        <w:lastRenderedPageBreak/>
        <w:t>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307"/>
      <w:r w:rsidR="00AF7DD5">
        <w:rPr>
          <w:color w:val="0E101A"/>
        </w:rPr>
        <w:t>-</w:t>
      </w:r>
      <w:commentRangeEnd w:id="307"/>
      <w:r w:rsidR="00D7596E">
        <w:rPr>
          <w:rStyle w:val="CommentReference"/>
          <w:rFonts w:asciiTheme="minorHAnsi" w:eastAsiaTheme="minorHAnsi" w:hAnsiTheme="minorHAnsi" w:cstheme="minorBidi"/>
        </w:rPr>
        <w:commentReference w:id="307"/>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r w:rsidR="00B607BF">
        <w:rPr>
          <w:color w:val="0E101A"/>
        </w:rPr>
        <w:t xml:space="preserve">. </w:t>
      </w:r>
      <w:r w:rsidR="00B607BF" w:rsidRPr="004D1057">
        <w:rPr>
          <w:color w:val="0E101A"/>
        </w:rPr>
        <w:t xml:space="preserve"> </w:t>
      </w:r>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 xml:space="preserve">about 25% </w:t>
      </w:r>
      <w:commentRangeStart w:id="308"/>
      <w:r w:rsidR="00D01B31">
        <w:rPr>
          <w:color w:val="0E101A"/>
        </w:rPr>
        <w:t>(</w:t>
      </w:r>
      <w:r w:rsidR="0069269A">
        <w:rPr>
          <w:color w:val="0E101A"/>
        </w:rPr>
        <w:t>exp (</w:t>
      </w:r>
      <w:r w:rsidR="00D01B31">
        <w:rPr>
          <w:color w:val="0E101A"/>
        </w:rPr>
        <w:t>-0.291) – 1= -0.25)</w:t>
      </w:r>
      <w:r w:rsidR="0069269A">
        <w:rPr>
          <w:color w:val="0E101A"/>
        </w:rPr>
        <w:t xml:space="preserve"> </w:t>
      </w:r>
      <w:commentRangeEnd w:id="308"/>
      <w:r w:rsidR="00D7596E">
        <w:rPr>
          <w:rStyle w:val="CommentReference"/>
          <w:rFonts w:asciiTheme="minorHAnsi" w:eastAsiaTheme="minorHAnsi" w:hAnsiTheme="minorHAnsi" w:cstheme="minorBidi"/>
        </w:rPr>
        <w:commentReference w:id="308"/>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than those estimated at the province level</w:t>
      </w:r>
      <w:r w:rsidR="00A705D1">
        <w:rPr>
          <w:color w:val="0E101A"/>
        </w:rPr>
        <w:t xml:space="preserve"> context </w:t>
      </w:r>
      <w:r w:rsidR="0069269A">
        <w:rPr>
          <w:color w:val="0E101A"/>
        </w:rPr>
        <w:t xml:space="preserve">by a factor of 2.52 (exp (1.258) -1 = 2.52). </w:t>
      </w:r>
      <w:commentRangeStart w:id="309"/>
      <w:r w:rsidR="0069269A">
        <w:rPr>
          <w:color w:val="0E101A"/>
        </w:rPr>
        <w:t xml:space="preserve">Provisioning value of wetlands </w:t>
      </w:r>
      <w:r w:rsidR="00A705D1">
        <w:rPr>
          <w:color w:val="0E101A"/>
        </w:rPr>
        <w:t xml:space="preserve">is </w:t>
      </w:r>
      <w:r w:rsidR="0069269A">
        <w:rPr>
          <w:color w:val="0E101A"/>
        </w:rPr>
        <w:t>less other wetland ecosystem values (</w:t>
      </w:r>
      <w:commentRangeEnd w:id="309"/>
      <w:r w:rsidR="00D7596E">
        <w:rPr>
          <w:rStyle w:val="CommentReference"/>
          <w:rFonts w:asciiTheme="minorHAnsi" w:eastAsiaTheme="minorHAnsi" w:hAnsiTheme="minorHAnsi" w:cstheme="minorBidi"/>
        </w:rPr>
        <w:commentReference w:id="309"/>
      </w:r>
      <w:r w:rsidR="0069269A">
        <w:rPr>
          <w:color w:val="0E101A"/>
        </w:rPr>
        <w:t>regulation and cultural) by a factor of 0.7 (exp (-1.205) -1 = 0.7).</w:t>
      </w:r>
      <w:r w:rsidR="008B405E">
        <w:rPr>
          <w:color w:val="0E101A"/>
        </w:rPr>
        <w:t xml:space="preserve"> The adding up condition was violated for the model for all </w:t>
      </w:r>
      <w:commentRangeStart w:id="310"/>
      <w:r w:rsidR="008B405E">
        <w:rPr>
          <w:color w:val="0E101A"/>
        </w:rPr>
        <w:t xml:space="preserve">scenarios </w:t>
      </w:r>
      <w:commentRangeEnd w:id="310"/>
      <w:r w:rsidR="00D7596E">
        <w:rPr>
          <w:rStyle w:val="CommentReference"/>
          <w:rFonts w:asciiTheme="minorHAnsi" w:eastAsiaTheme="minorHAnsi" w:hAnsiTheme="minorHAnsi" w:cstheme="minorBidi"/>
        </w:rPr>
        <w:commentReference w:id="310"/>
      </w:r>
      <w:r w:rsidR="008B405E">
        <w:rPr>
          <w:color w:val="0E101A"/>
        </w:rPr>
        <w:t xml:space="preserve">(Table A5 in appendix).  </w:t>
      </w:r>
    </w:p>
    <w:p w14:paraId="52AEB528" w14:textId="77777777" w:rsidR="008B405E" w:rsidRDefault="008B405E" w:rsidP="008E797A">
      <w:pPr>
        <w:spacing w:line="480" w:lineRule="auto"/>
        <w:ind w:firstLine="720"/>
        <w:rPr>
          <w:color w:val="0E101A"/>
        </w:rPr>
      </w:pPr>
    </w:p>
    <w:p w14:paraId="39293217" w14:textId="0FDDD559" w:rsidR="00947589" w:rsidRDefault="00947589" w:rsidP="0046426B">
      <w:pPr>
        <w:rPr>
          <w:b/>
          <w:bCs/>
        </w:rPr>
      </w:pPr>
      <w:commentRangeStart w:id="311"/>
      <w:r w:rsidRPr="004D1057">
        <w:rPr>
          <w:b/>
          <w:bCs/>
        </w:rPr>
        <w:t xml:space="preserve">Table </w:t>
      </w:r>
      <w:r w:rsidR="00A705D1">
        <w:rPr>
          <w:b/>
          <w:bCs/>
        </w:rPr>
        <w:t>3</w:t>
      </w:r>
      <w:r w:rsidRPr="004D1057">
        <w:rPr>
          <w:b/>
          <w:bCs/>
        </w:rPr>
        <w:t>.</w:t>
      </w:r>
      <w:r>
        <w:rPr>
          <w:b/>
          <w:bCs/>
        </w:rPr>
        <w:t xml:space="preserve"> </w:t>
      </w:r>
      <w:r w:rsidR="008B274B">
        <w:rPr>
          <w:b/>
          <w:bCs/>
        </w:rPr>
        <w:t xml:space="preserve">Model 1 </w:t>
      </w:r>
      <w:r w:rsidRPr="004D1057">
        <w:rPr>
          <w:b/>
          <w:bCs/>
        </w:rPr>
        <w:t xml:space="preserve">Meta-regression results </w:t>
      </w:r>
      <w:commentRangeEnd w:id="311"/>
      <w:r>
        <w:rPr>
          <w:rStyle w:val="CommentReference"/>
          <w:rFonts w:asciiTheme="minorHAnsi" w:eastAsiaTheme="minorHAnsi" w:hAnsiTheme="minorHAnsi" w:cstheme="minorBidi"/>
        </w:rPr>
        <w:commentReference w:id="311"/>
      </w:r>
      <w:r w:rsidR="00DA2840">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7B5100" w:rsidRPr="001D4E88" w14:paraId="37D0CE81" w14:textId="77777777" w:rsidTr="008E797A">
        <w:trPr>
          <w:tblCellSpacing w:w="15" w:type="dxa"/>
        </w:trPr>
        <w:tc>
          <w:tcPr>
            <w:tcW w:w="9296" w:type="dxa"/>
            <w:gridSpan w:val="3"/>
            <w:tcBorders>
              <w:bottom w:val="single" w:sz="6" w:space="0" w:color="000000"/>
            </w:tcBorders>
            <w:vAlign w:val="center"/>
            <w:hideMark/>
          </w:tcPr>
          <w:p w14:paraId="3D3BBD0F" w14:textId="77777777" w:rsidR="007B5100" w:rsidRPr="001D4E88" w:rsidRDefault="007B5100" w:rsidP="00A57D0D">
            <w:pPr>
              <w:rPr>
                <w:sz w:val="20"/>
                <w:szCs w:val="20"/>
              </w:rPr>
            </w:pPr>
          </w:p>
        </w:tc>
      </w:tr>
      <w:tr w:rsidR="007B5100" w:rsidRPr="001D4E88" w14:paraId="03BA7AA7" w14:textId="77777777" w:rsidTr="008E797A">
        <w:trPr>
          <w:tblCellSpacing w:w="15" w:type="dxa"/>
        </w:trPr>
        <w:tc>
          <w:tcPr>
            <w:tcW w:w="4491" w:type="dxa"/>
            <w:vAlign w:val="center"/>
            <w:hideMark/>
          </w:tcPr>
          <w:p w14:paraId="608EED79" w14:textId="77777777" w:rsidR="007B5100" w:rsidRPr="001D4E88" w:rsidRDefault="007B5100" w:rsidP="00A57D0D">
            <w:pPr>
              <w:jc w:val="center"/>
              <w:rPr>
                <w:sz w:val="20"/>
                <w:szCs w:val="20"/>
              </w:rPr>
            </w:pPr>
          </w:p>
        </w:tc>
        <w:tc>
          <w:tcPr>
            <w:tcW w:w="2034" w:type="dxa"/>
            <w:vAlign w:val="center"/>
            <w:hideMark/>
          </w:tcPr>
          <w:p w14:paraId="66392727" w14:textId="77777777" w:rsidR="007B5100" w:rsidRPr="001D4E88" w:rsidRDefault="007B5100" w:rsidP="00A57D0D">
            <w:pPr>
              <w:jc w:val="center"/>
              <w:rPr>
                <w:b/>
                <w:bCs/>
                <w:sz w:val="20"/>
                <w:szCs w:val="20"/>
              </w:rPr>
            </w:pPr>
            <w:r w:rsidRPr="001D4E88">
              <w:rPr>
                <w:b/>
                <w:bCs/>
                <w:sz w:val="20"/>
                <w:szCs w:val="20"/>
              </w:rPr>
              <w:t>Model 1</w:t>
            </w:r>
          </w:p>
          <w:p w14:paraId="399FE819" w14:textId="77777777" w:rsidR="007B5100" w:rsidRPr="001D4E88" w:rsidRDefault="007B5100" w:rsidP="00A57D0D">
            <w:pPr>
              <w:jc w:val="center"/>
              <w:rPr>
                <w:sz w:val="20"/>
                <w:szCs w:val="20"/>
              </w:rPr>
            </w:pPr>
            <w:r w:rsidRPr="001D4E88">
              <w:rPr>
                <w:b/>
                <w:bCs/>
                <w:sz w:val="20"/>
                <w:szCs w:val="20"/>
              </w:rPr>
              <w:t>(Restricted)</w:t>
            </w:r>
          </w:p>
        </w:tc>
        <w:tc>
          <w:tcPr>
            <w:tcW w:w="2711" w:type="dxa"/>
            <w:vAlign w:val="center"/>
            <w:hideMark/>
          </w:tcPr>
          <w:p w14:paraId="4697D442" w14:textId="77777777" w:rsidR="007B5100" w:rsidRPr="001D4E88" w:rsidRDefault="007B5100" w:rsidP="00A57D0D">
            <w:pPr>
              <w:jc w:val="center"/>
              <w:rPr>
                <w:b/>
                <w:bCs/>
                <w:sz w:val="20"/>
                <w:szCs w:val="20"/>
              </w:rPr>
            </w:pPr>
            <w:r w:rsidRPr="001D4E88">
              <w:rPr>
                <w:b/>
                <w:bCs/>
                <w:sz w:val="20"/>
                <w:szCs w:val="20"/>
              </w:rPr>
              <w:t>Model 1</w:t>
            </w:r>
          </w:p>
          <w:p w14:paraId="49B6C543" w14:textId="77777777" w:rsidR="007B5100" w:rsidRPr="001D4E88" w:rsidRDefault="007B5100" w:rsidP="00A57D0D">
            <w:pPr>
              <w:jc w:val="center"/>
              <w:rPr>
                <w:sz w:val="20"/>
                <w:szCs w:val="20"/>
              </w:rPr>
            </w:pPr>
            <w:r w:rsidRPr="001D4E88">
              <w:rPr>
                <w:b/>
                <w:bCs/>
                <w:sz w:val="20"/>
                <w:szCs w:val="20"/>
              </w:rPr>
              <w:t>(Full)</w:t>
            </w:r>
          </w:p>
        </w:tc>
      </w:tr>
      <w:tr w:rsidR="007B5100" w:rsidRPr="001D4E88" w14:paraId="3123B603" w14:textId="77777777" w:rsidTr="008E797A">
        <w:trPr>
          <w:tblCellSpacing w:w="15" w:type="dxa"/>
        </w:trPr>
        <w:tc>
          <w:tcPr>
            <w:tcW w:w="9296" w:type="dxa"/>
            <w:gridSpan w:val="3"/>
            <w:tcBorders>
              <w:bottom w:val="single" w:sz="6" w:space="0" w:color="000000"/>
            </w:tcBorders>
            <w:vAlign w:val="center"/>
            <w:hideMark/>
          </w:tcPr>
          <w:p w14:paraId="24000DF2" w14:textId="77777777" w:rsidR="007B5100" w:rsidRPr="001D4E88" w:rsidRDefault="007B5100" w:rsidP="00A57D0D">
            <w:pPr>
              <w:jc w:val="center"/>
              <w:rPr>
                <w:sz w:val="20"/>
                <w:szCs w:val="20"/>
              </w:rPr>
            </w:pPr>
          </w:p>
        </w:tc>
      </w:tr>
      <w:tr w:rsidR="007B5100" w:rsidRPr="001D4E88" w14:paraId="2A0EA504" w14:textId="77777777" w:rsidTr="008E797A">
        <w:trPr>
          <w:tblCellSpacing w:w="15" w:type="dxa"/>
        </w:trPr>
        <w:tc>
          <w:tcPr>
            <w:tcW w:w="4491" w:type="dxa"/>
            <w:vAlign w:val="center"/>
          </w:tcPr>
          <w:p w14:paraId="420A544D" w14:textId="77777777" w:rsidR="007B5100" w:rsidRPr="001D4E88" w:rsidRDefault="007B5100" w:rsidP="00A57D0D">
            <w:pPr>
              <w:rPr>
                <w:sz w:val="20"/>
                <w:szCs w:val="20"/>
              </w:rPr>
            </w:pPr>
            <w:r w:rsidRPr="001D4E88">
              <w:rPr>
                <w:sz w:val="20"/>
                <w:szCs w:val="20"/>
              </w:rPr>
              <w:t>Dependent Variable: Log (WTP)</w:t>
            </w:r>
          </w:p>
        </w:tc>
        <w:tc>
          <w:tcPr>
            <w:tcW w:w="2034" w:type="dxa"/>
            <w:vAlign w:val="center"/>
          </w:tcPr>
          <w:p w14:paraId="2150E531" w14:textId="77777777" w:rsidR="007B5100" w:rsidRPr="001D4E88" w:rsidRDefault="007B5100" w:rsidP="00A57D0D">
            <w:pPr>
              <w:jc w:val="center"/>
              <w:rPr>
                <w:sz w:val="20"/>
                <w:szCs w:val="20"/>
              </w:rPr>
            </w:pPr>
          </w:p>
        </w:tc>
        <w:tc>
          <w:tcPr>
            <w:tcW w:w="2711" w:type="dxa"/>
            <w:vAlign w:val="center"/>
          </w:tcPr>
          <w:p w14:paraId="37754CC3" w14:textId="77777777" w:rsidR="007B5100" w:rsidRPr="001D4E88" w:rsidRDefault="007B5100" w:rsidP="00A57D0D">
            <w:pPr>
              <w:jc w:val="center"/>
              <w:rPr>
                <w:sz w:val="20"/>
                <w:szCs w:val="20"/>
              </w:rPr>
            </w:pPr>
          </w:p>
        </w:tc>
      </w:tr>
      <w:tr w:rsidR="007B5100" w:rsidRPr="001D4E88" w14:paraId="044C6628" w14:textId="77777777" w:rsidTr="008E797A">
        <w:trPr>
          <w:tblCellSpacing w:w="15" w:type="dxa"/>
        </w:trPr>
        <w:tc>
          <w:tcPr>
            <w:tcW w:w="4491" w:type="dxa"/>
            <w:vAlign w:val="center"/>
          </w:tcPr>
          <w:p w14:paraId="0EDD4B92" w14:textId="77777777" w:rsidR="007B5100" w:rsidRPr="001D4E88" w:rsidRDefault="007B5100" w:rsidP="00A57D0D">
            <w:pPr>
              <w:rPr>
                <w:b/>
                <w:bCs/>
                <w:sz w:val="20"/>
                <w:szCs w:val="20"/>
                <w:u w:val="single"/>
              </w:rPr>
            </w:pPr>
            <w:r w:rsidRPr="001D4E88">
              <w:rPr>
                <w:b/>
                <w:bCs/>
                <w:sz w:val="20"/>
                <w:szCs w:val="20"/>
                <w:u w:val="single"/>
              </w:rPr>
              <w:t xml:space="preserve">Context </w:t>
            </w:r>
          </w:p>
        </w:tc>
        <w:tc>
          <w:tcPr>
            <w:tcW w:w="2034" w:type="dxa"/>
            <w:vAlign w:val="center"/>
          </w:tcPr>
          <w:p w14:paraId="5AA8CD98" w14:textId="77777777" w:rsidR="007B5100" w:rsidRPr="001D4E88" w:rsidRDefault="007B5100" w:rsidP="00A57D0D">
            <w:pPr>
              <w:jc w:val="center"/>
              <w:rPr>
                <w:sz w:val="20"/>
                <w:szCs w:val="20"/>
              </w:rPr>
            </w:pPr>
          </w:p>
        </w:tc>
        <w:tc>
          <w:tcPr>
            <w:tcW w:w="2711" w:type="dxa"/>
            <w:vAlign w:val="center"/>
          </w:tcPr>
          <w:p w14:paraId="18E42AD8" w14:textId="77777777" w:rsidR="007B5100" w:rsidRPr="001D4E88" w:rsidRDefault="007B5100" w:rsidP="00A57D0D">
            <w:pPr>
              <w:jc w:val="center"/>
              <w:rPr>
                <w:sz w:val="20"/>
                <w:szCs w:val="20"/>
              </w:rPr>
            </w:pPr>
          </w:p>
        </w:tc>
      </w:tr>
      <w:tr w:rsidR="007B5100" w:rsidRPr="001D4E88" w14:paraId="4A57BAF0" w14:textId="77777777" w:rsidTr="008E797A">
        <w:trPr>
          <w:tblCellSpacing w:w="15" w:type="dxa"/>
        </w:trPr>
        <w:tc>
          <w:tcPr>
            <w:tcW w:w="4491" w:type="dxa"/>
            <w:vAlign w:val="center"/>
            <w:hideMark/>
          </w:tcPr>
          <w:p w14:paraId="01F7BD2A" w14:textId="77777777" w:rsidR="007B5100" w:rsidRPr="001D4E88" w:rsidRDefault="007B5100" w:rsidP="00A57D0D">
            <w:pPr>
              <w:rPr>
                <w:sz w:val="20"/>
                <w:szCs w:val="20"/>
              </w:rPr>
            </w:pPr>
            <w:r w:rsidRPr="001D4E88">
              <w:rPr>
                <w:sz w:val="20"/>
                <w:szCs w:val="20"/>
              </w:rPr>
              <w:t>Log (Acreage)</w:t>
            </w:r>
          </w:p>
        </w:tc>
        <w:tc>
          <w:tcPr>
            <w:tcW w:w="2034" w:type="dxa"/>
            <w:vAlign w:val="center"/>
            <w:hideMark/>
          </w:tcPr>
          <w:p w14:paraId="1820A351" w14:textId="77777777" w:rsidR="007B5100" w:rsidRPr="001D4E88" w:rsidRDefault="007B5100" w:rsidP="00A57D0D">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3726109A" w14:textId="77777777" w:rsidR="007B5100" w:rsidRPr="001D4E88" w:rsidRDefault="007B5100" w:rsidP="00A57D0D">
            <w:pPr>
              <w:jc w:val="center"/>
              <w:rPr>
                <w:sz w:val="20"/>
                <w:szCs w:val="20"/>
              </w:rPr>
            </w:pPr>
            <w:r w:rsidRPr="001D4E88">
              <w:rPr>
                <w:sz w:val="20"/>
                <w:szCs w:val="20"/>
              </w:rPr>
              <w:t>0.030 (0.051)</w:t>
            </w:r>
          </w:p>
        </w:tc>
      </w:tr>
      <w:tr w:rsidR="007B5100" w:rsidRPr="001D4E88" w14:paraId="191226C7" w14:textId="77777777" w:rsidTr="008E797A">
        <w:trPr>
          <w:tblCellSpacing w:w="15" w:type="dxa"/>
        </w:trPr>
        <w:tc>
          <w:tcPr>
            <w:tcW w:w="4491" w:type="dxa"/>
            <w:vAlign w:val="center"/>
            <w:hideMark/>
          </w:tcPr>
          <w:p w14:paraId="22AB5E9C" w14:textId="77777777" w:rsidR="007B5100" w:rsidRPr="001D4E88" w:rsidRDefault="007B5100" w:rsidP="00A57D0D">
            <w:pPr>
              <w:rPr>
                <w:sz w:val="20"/>
                <w:szCs w:val="20"/>
              </w:rPr>
            </w:pPr>
            <w:r w:rsidRPr="001D4E88">
              <w:rPr>
                <w:sz w:val="20"/>
                <w:szCs w:val="20"/>
              </w:rPr>
              <w:t>Log (Acreage Change)</w:t>
            </w:r>
          </w:p>
        </w:tc>
        <w:tc>
          <w:tcPr>
            <w:tcW w:w="2034" w:type="dxa"/>
            <w:vAlign w:val="center"/>
            <w:hideMark/>
          </w:tcPr>
          <w:p w14:paraId="23593CD9" w14:textId="77777777" w:rsidR="007B5100" w:rsidRPr="001D4E88" w:rsidRDefault="007B5100" w:rsidP="00A57D0D">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318010D2" w14:textId="77777777" w:rsidR="007B5100" w:rsidRPr="001D4E88" w:rsidRDefault="007B5100" w:rsidP="00A57D0D">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7B5100" w:rsidRPr="001D4E88" w14:paraId="6B719B84" w14:textId="77777777" w:rsidTr="008E797A">
        <w:trPr>
          <w:tblCellSpacing w:w="15" w:type="dxa"/>
        </w:trPr>
        <w:tc>
          <w:tcPr>
            <w:tcW w:w="4491" w:type="dxa"/>
            <w:vAlign w:val="center"/>
            <w:hideMark/>
          </w:tcPr>
          <w:p w14:paraId="686655A4" w14:textId="77777777" w:rsidR="007B5100" w:rsidRPr="001D4E88" w:rsidRDefault="007B5100" w:rsidP="00A57D0D">
            <w:pPr>
              <w:rPr>
                <w:sz w:val="20"/>
                <w:szCs w:val="20"/>
              </w:rPr>
            </w:pPr>
            <w:r w:rsidRPr="001D4E88">
              <w:rPr>
                <w:sz w:val="20"/>
                <w:szCs w:val="20"/>
              </w:rPr>
              <w:t>Log (Year)</w:t>
            </w:r>
          </w:p>
        </w:tc>
        <w:tc>
          <w:tcPr>
            <w:tcW w:w="2034" w:type="dxa"/>
            <w:vAlign w:val="center"/>
            <w:hideMark/>
          </w:tcPr>
          <w:p w14:paraId="38F05B01" w14:textId="77777777" w:rsidR="007B5100" w:rsidRPr="001D4E88" w:rsidRDefault="007B5100" w:rsidP="00A57D0D">
            <w:pPr>
              <w:rPr>
                <w:sz w:val="20"/>
                <w:szCs w:val="20"/>
              </w:rPr>
            </w:pPr>
          </w:p>
        </w:tc>
        <w:tc>
          <w:tcPr>
            <w:tcW w:w="2711" w:type="dxa"/>
            <w:vAlign w:val="center"/>
            <w:hideMark/>
          </w:tcPr>
          <w:p w14:paraId="77E01AD0" w14:textId="77777777" w:rsidR="007B5100" w:rsidRPr="001D4E88" w:rsidRDefault="007B5100" w:rsidP="00A57D0D">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7B5100" w:rsidRPr="001D4E88" w14:paraId="33C98320" w14:textId="77777777" w:rsidTr="008E797A">
        <w:trPr>
          <w:tblCellSpacing w:w="15" w:type="dxa"/>
        </w:trPr>
        <w:tc>
          <w:tcPr>
            <w:tcW w:w="4491" w:type="dxa"/>
            <w:vAlign w:val="center"/>
            <w:hideMark/>
          </w:tcPr>
          <w:p w14:paraId="0067FDD5" w14:textId="77777777" w:rsidR="007B5100" w:rsidRPr="001D4E88" w:rsidRDefault="007B5100" w:rsidP="00A57D0D">
            <w:pPr>
              <w:rPr>
                <w:sz w:val="20"/>
                <w:szCs w:val="20"/>
              </w:rPr>
            </w:pPr>
            <w:r w:rsidRPr="001D4E88">
              <w:rPr>
                <w:sz w:val="20"/>
                <w:szCs w:val="20"/>
              </w:rPr>
              <w:t>Local</w:t>
            </w:r>
          </w:p>
        </w:tc>
        <w:tc>
          <w:tcPr>
            <w:tcW w:w="2034" w:type="dxa"/>
            <w:vAlign w:val="center"/>
            <w:hideMark/>
          </w:tcPr>
          <w:p w14:paraId="308196FE" w14:textId="77777777" w:rsidR="007B5100" w:rsidRPr="001D4E88" w:rsidRDefault="007B5100" w:rsidP="00A57D0D">
            <w:pPr>
              <w:rPr>
                <w:sz w:val="20"/>
                <w:szCs w:val="20"/>
              </w:rPr>
            </w:pPr>
          </w:p>
        </w:tc>
        <w:tc>
          <w:tcPr>
            <w:tcW w:w="2711" w:type="dxa"/>
            <w:vAlign w:val="center"/>
            <w:hideMark/>
          </w:tcPr>
          <w:p w14:paraId="768A541B" w14:textId="77777777" w:rsidR="007B5100" w:rsidRPr="001D4E88" w:rsidRDefault="007B5100" w:rsidP="00A57D0D">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7B5100" w:rsidRPr="001D4E88" w14:paraId="59EFB2E2" w14:textId="77777777" w:rsidTr="008E797A">
        <w:trPr>
          <w:tblCellSpacing w:w="15" w:type="dxa"/>
        </w:trPr>
        <w:tc>
          <w:tcPr>
            <w:tcW w:w="4491" w:type="dxa"/>
            <w:vAlign w:val="center"/>
            <w:hideMark/>
          </w:tcPr>
          <w:p w14:paraId="54B82B14" w14:textId="77777777" w:rsidR="007B5100" w:rsidRPr="001D4E88" w:rsidRDefault="007B5100" w:rsidP="00A57D0D">
            <w:pPr>
              <w:rPr>
                <w:sz w:val="20"/>
                <w:szCs w:val="20"/>
              </w:rPr>
            </w:pPr>
            <w:r w:rsidRPr="001D4E88">
              <w:rPr>
                <w:sz w:val="20"/>
                <w:szCs w:val="20"/>
              </w:rPr>
              <w:t>US</w:t>
            </w:r>
          </w:p>
        </w:tc>
        <w:tc>
          <w:tcPr>
            <w:tcW w:w="2034" w:type="dxa"/>
            <w:vAlign w:val="center"/>
            <w:hideMark/>
          </w:tcPr>
          <w:p w14:paraId="385990E8" w14:textId="77777777" w:rsidR="007B5100" w:rsidRPr="001D4E88" w:rsidRDefault="007B5100" w:rsidP="00A57D0D">
            <w:pPr>
              <w:rPr>
                <w:sz w:val="20"/>
                <w:szCs w:val="20"/>
              </w:rPr>
            </w:pPr>
          </w:p>
        </w:tc>
        <w:tc>
          <w:tcPr>
            <w:tcW w:w="2711" w:type="dxa"/>
            <w:vAlign w:val="center"/>
            <w:hideMark/>
          </w:tcPr>
          <w:p w14:paraId="5F18EAAC" w14:textId="77777777" w:rsidR="007B5100" w:rsidRPr="001D4E88" w:rsidRDefault="007B5100" w:rsidP="00A57D0D">
            <w:pPr>
              <w:jc w:val="center"/>
              <w:rPr>
                <w:sz w:val="20"/>
                <w:szCs w:val="20"/>
              </w:rPr>
            </w:pPr>
            <w:r w:rsidRPr="001D4E88">
              <w:rPr>
                <w:sz w:val="20"/>
                <w:szCs w:val="20"/>
              </w:rPr>
              <w:t>0.594 (0.735)</w:t>
            </w:r>
          </w:p>
        </w:tc>
      </w:tr>
      <w:tr w:rsidR="007B5100" w:rsidRPr="001D4E88" w14:paraId="6C012601" w14:textId="77777777" w:rsidTr="008E797A">
        <w:trPr>
          <w:tblCellSpacing w:w="15" w:type="dxa"/>
        </w:trPr>
        <w:tc>
          <w:tcPr>
            <w:tcW w:w="4491" w:type="dxa"/>
            <w:vAlign w:val="center"/>
            <w:hideMark/>
          </w:tcPr>
          <w:p w14:paraId="5BAE5F3E" w14:textId="77777777" w:rsidR="007B5100" w:rsidRPr="001D4E88" w:rsidRDefault="007B5100" w:rsidP="00A57D0D">
            <w:pPr>
              <w:rPr>
                <w:sz w:val="20"/>
                <w:szCs w:val="20"/>
              </w:rPr>
            </w:pPr>
            <w:r w:rsidRPr="001D4E88">
              <w:rPr>
                <w:sz w:val="20"/>
                <w:szCs w:val="20"/>
              </w:rPr>
              <w:t>Provision</w:t>
            </w:r>
          </w:p>
        </w:tc>
        <w:tc>
          <w:tcPr>
            <w:tcW w:w="2034" w:type="dxa"/>
            <w:vAlign w:val="center"/>
            <w:hideMark/>
          </w:tcPr>
          <w:p w14:paraId="4B88B0E1" w14:textId="77777777" w:rsidR="007B5100" w:rsidRPr="001D4E88" w:rsidRDefault="007B5100" w:rsidP="00A57D0D">
            <w:pPr>
              <w:rPr>
                <w:sz w:val="20"/>
                <w:szCs w:val="20"/>
              </w:rPr>
            </w:pPr>
          </w:p>
        </w:tc>
        <w:tc>
          <w:tcPr>
            <w:tcW w:w="2711" w:type="dxa"/>
            <w:vAlign w:val="center"/>
            <w:hideMark/>
          </w:tcPr>
          <w:p w14:paraId="55F67C08" w14:textId="77777777" w:rsidR="007B5100" w:rsidRPr="001D4E88" w:rsidRDefault="007B5100" w:rsidP="00A57D0D">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7B5100" w:rsidRPr="001D4E88" w14:paraId="2109C4D7" w14:textId="77777777" w:rsidTr="008E797A">
        <w:trPr>
          <w:tblCellSpacing w:w="15" w:type="dxa"/>
        </w:trPr>
        <w:tc>
          <w:tcPr>
            <w:tcW w:w="4491" w:type="dxa"/>
            <w:vAlign w:val="center"/>
            <w:hideMark/>
          </w:tcPr>
          <w:p w14:paraId="031BF22C" w14:textId="77777777" w:rsidR="007B5100" w:rsidRPr="001D4E88" w:rsidRDefault="007B5100" w:rsidP="00A57D0D">
            <w:pPr>
              <w:rPr>
                <w:sz w:val="20"/>
                <w:szCs w:val="20"/>
              </w:rPr>
            </w:pPr>
            <w:r w:rsidRPr="001D4E88">
              <w:rPr>
                <w:sz w:val="20"/>
                <w:szCs w:val="20"/>
              </w:rPr>
              <w:t>Regulation</w:t>
            </w:r>
          </w:p>
        </w:tc>
        <w:tc>
          <w:tcPr>
            <w:tcW w:w="2034" w:type="dxa"/>
            <w:vAlign w:val="center"/>
            <w:hideMark/>
          </w:tcPr>
          <w:p w14:paraId="6226348F" w14:textId="77777777" w:rsidR="007B5100" w:rsidRPr="001D4E88" w:rsidRDefault="007B5100" w:rsidP="00A57D0D">
            <w:pPr>
              <w:rPr>
                <w:sz w:val="20"/>
                <w:szCs w:val="20"/>
              </w:rPr>
            </w:pPr>
          </w:p>
        </w:tc>
        <w:tc>
          <w:tcPr>
            <w:tcW w:w="2711" w:type="dxa"/>
            <w:vAlign w:val="center"/>
            <w:hideMark/>
          </w:tcPr>
          <w:p w14:paraId="6EBB4317" w14:textId="77777777" w:rsidR="007B5100" w:rsidRPr="001D4E88" w:rsidRDefault="007B5100" w:rsidP="00A57D0D">
            <w:pPr>
              <w:jc w:val="center"/>
              <w:rPr>
                <w:sz w:val="20"/>
                <w:szCs w:val="20"/>
              </w:rPr>
            </w:pPr>
            <w:r w:rsidRPr="001D4E88">
              <w:rPr>
                <w:sz w:val="20"/>
                <w:szCs w:val="20"/>
              </w:rPr>
              <w:t>0.520 (0.506)</w:t>
            </w:r>
          </w:p>
        </w:tc>
      </w:tr>
      <w:tr w:rsidR="007B5100" w:rsidRPr="001D4E88" w14:paraId="49356532" w14:textId="77777777" w:rsidTr="008E797A">
        <w:trPr>
          <w:tblCellSpacing w:w="15" w:type="dxa"/>
        </w:trPr>
        <w:tc>
          <w:tcPr>
            <w:tcW w:w="4491" w:type="dxa"/>
            <w:vAlign w:val="center"/>
            <w:hideMark/>
          </w:tcPr>
          <w:p w14:paraId="0ED12CC6" w14:textId="77777777" w:rsidR="007B5100" w:rsidRPr="001D4E88" w:rsidRDefault="007B5100" w:rsidP="00A57D0D">
            <w:pPr>
              <w:rPr>
                <w:sz w:val="20"/>
                <w:szCs w:val="20"/>
              </w:rPr>
            </w:pPr>
            <w:r w:rsidRPr="001D4E88">
              <w:rPr>
                <w:sz w:val="20"/>
                <w:szCs w:val="20"/>
              </w:rPr>
              <w:t>Cultural</w:t>
            </w:r>
          </w:p>
        </w:tc>
        <w:tc>
          <w:tcPr>
            <w:tcW w:w="2034" w:type="dxa"/>
            <w:vAlign w:val="center"/>
            <w:hideMark/>
          </w:tcPr>
          <w:p w14:paraId="09AF520B" w14:textId="77777777" w:rsidR="007B5100" w:rsidRPr="001D4E88" w:rsidRDefault="007B5100" w:rsidP="00A57D0D">
            <w:pPr>
              <w:rPr>
                <w:sz w:val="20"/>
                <w:szCs w:val="20"/>
              </w:rPr>
            </w:pPr>
          </w:p>
        </w:tc>
        <w:tc>
          <w:tcPr>
            <w:tcW w:w="2711" w:type="dxa"/>
            <w:vAlign w:val="center"/>
            <w:hideMark/>
          </w:tcPr>
          <w:p w14:paraId="25EB269F" w14:textId="77777777" w:rsidR="007B5100" w:rsidRPr="001D4E88" w:rsidRDefault="007B5100" w:rsidP="00A57D0D">
            <w:pPr>
              <w:jc w:val="center"/>
              <w:rPr>
                <w:sz w:val="20"/>
                <w:szCs w:val="20"/>
              </w:rPr>
            </w:pPr>
            <w:r w:rsidRPr="001D4E88">
              <w:rPr>
                <w:sz w:val="20"/>
                <w:szCs w:val="20"/>
              </w:rPr>
              <w:t>-0.433 (0.582)</w:t>
            </w:r>
          </w:p>
        </w:tc>
      </w:tr>
      <w:tr w:rsidR="007B5100" w:rsidRPr="001D4E88" w14:paraId="5C1DA218" w14:textId="77777777" w:rsidTr="008E797A">
        <w:trPr>
          <w:tblCellSpacing w:w="15" w:type="dxa"/>
        </w:trPr>
        <w:tc>
          <w:tcPr>
            <w:tcW w:w="4491" w:type="dxa"/>
            <w:vAlign w:val="center"/>
          </w:tcPr>
          <w:p w14:paraId="20781B4A" w14:textId="77777777" w:rsidR="007B5100" w:rsidRPr="001D4E88" w:rsidRDefault="007B5100" w:rsidP="00A57D0D">
            <w:pPr>
              <w:rPr>
                <w:sz w:val="20"/>
                <w:szCs w:val="20"/>
              </w:rPr>
            </w:pPr>
            <w:r w:rsidRPr="001D4E88">
              <w:rPr>
                <w:sz w:val="20"/>
                <w:szCs w:val="20"/>
              </w:rPr>
              <w:t>Forest</w:t>
            </w:r>
          </w:p>
        </w:tc>
        <w:tc>
          <w:tcPr>
            <w:tcW w:w="2034" w:type="dxa"/>
            <w:vAlign w:val="center"/>
          </w:tcPr>
          <w:p w14:paraId="3ABB9D7B" w14:textId="77777777" w:rsidR="007B5100" w:rsidRPr="001D4E88" w:rsidRDefault="007B5100" w:rsidP="00A57D0D">
            <w:pPr>
              <w:rPr>
                <w:sz w:val="20"/>
                <w:szCs w:val="20"/>
              </w:rPr>
            </w:pPr>
          </w:p>
        </w:tc>
        <w:tc>
          <w:tcPr>
            <w:tcW w:w="2711" w:type="dxa"/>
            <w:vAlign w:val="center"/>
          </w:tcPr>
          <w:p w14:paraId="4A9548FB" w14:textId="77777777" w:rsidR="007B5100" w:rsidRPr="001D4E88" w:rsidRDefault="007B5100" w:rsidP="00A57D0D">
            <w:pPr>
              <w:jc w:val="center"/>
              <w:rPr>
                <w:sz w:val="20"/>
                <w:szCs w:val="20"/>
              </w:rPr>
            </w:pPr>
            <w:r w:rsidRPr="001D4E88">
              <w:rPr>
                <w:sz w:val="20"/>
                <w:szCs w:val="20"/>
              </w:rPr>
              <w:t>0.271 (0.368)</w:t>
            </w:r>
          </w:p>
        </w:tc>
      </w:tr>
      <w:tr w:rsidR="007B5100" w:rsidRPr="001D4E88" w14:paraId="4306CA8B" w14:textId="77777777" w:rsidTr="008E797A">
        <w:trPr>
          <w:tblCellSpacing w:w="15" w:type="dxa"/>
        </w:trPr>
        <w:tc>
          <w:tcPr>
            <w:tcW w:w="4491" w:type="dxa"/>
            <w:vAlign w:val="center"/>
            <w:hideMark/>
          </w:tcPr>
          <w:p w14:paraId="77E0558C" w14:textId="77777777" w:rsidR="007B5100" w:rsidRPr="001D4E88" w:rsidRDefault="007B5100" w:rsidP="00A57D0D">
            <w:pPr>
              <w:rPr>
                <w:sz w:val="20"/>
                <w:szCs w:val="20"/>
              </w:rPr>
            </w:pPr>
            <w:commentRangeStart w:id="312"/>
            <w:r w:rsidRPr="001D4E88">
              <w:rPr>
                <w:sz w:val="20"/>
                <w:szCs w:val="20"/>
              </w:rPr>
              <w:t>Income</w:t>
            </w:r>
            <w:commentRangeEnd w:id="312"/>
            <w:r w:rsidR="00D7596E">
              <w:rPr>
                <w:rStyle w:val="CommentReference"/>
                <w:rFonts w:asciiTheme="minorHAnsi" w:eastAsiaTheme="minorHAnsi" w:hAnsiTheme="minorHAnsi" w:cstheme="minorBidi"/>
              </w:rPr>
              <w:commentReference w:id="312"/>
            </w:r>
          </w:p>
        </w:tc>
        <w:tc>
          <w:tcPr>
            <w:tcW w:w="2034" w:type="dxa"/>
            <w:vAlign w:val="center"/>
            <w:hideMark/>
          </w:tcPr>
          <w:p w14:paraId="743ECC19" w14:textId="77777777" w:rsidR="007B5100" w:rsidRPr="001D4E88" w:rsidRDefault="007B5100" w:rsidP="00A57D0D">
            <w:pPr>
              <w:rPr>
                <w:sz w:val="20"/>
                <w:szCs w:val="20"/>
              </w:rPr>
            </w:pPr>
          </w:p>
        </w:tc>
        <w:tc>
          <w:tcPr>
            <w:tcW w:w="2711" w:type="dxa"/>
            <w:vAlign w:val="center"/>
            <w:hideMark/>
          </w:tcPr>
          <w:p w14:paraId="2828DF2F" w14:textId="77777777" w:rsidR="007B5100" w:rsidRPr="001D4E88" w:rsidRDefault="007B5100" w:rsidP="00A57D0D">
            <w:pPr>
              <w:jc w:val="center"/>
              <w:rPr>
                <w:sz w:val="20"/>
                <w:szCs w:val="20"/>
              </w:rPr>
            </w:pPr>
            <w:r w:rsidRPr="001D4E88">
              <w:rPr>
                <w:sz w:val="20"/>
                <w:szCs w:val="20"/>
              </w:rPr>
              <w:t>1.399 (1.164)</w:t>
            </w:r>
          </w:p>
        </w:tc>
      </w:tr>
      <w:tr w:rsidR="007B5100" w:rsidRPr="001D4E88" w14:paraId="5C3FE1F6" w14:textId="77777777" w:rsidTr="008E797A">
        <w:trPr>
          <w:tblCellSpacing w:w="15" w:type="dxa"/>
        </w:trPr>
        <w:tc>
          <w:tcPr>
            <w:tcW w:w="4491" w:type="dxa"/>
            <w:vAlign w:val="center"/>
          </w:tcPr>
          <w:p w14:paraId="7695005F" w14:textId="77777777" w:rsidR="007B5100" w:rsidRPr="001D4E88" w:rsidRDefault="007B5100" w:rsidP="00A57D0D">
            <w:pPr>
              <w:rPr>
                <w:b/>
                <w:bCs/>
                <w:sz w:val="20"/>
                <w:szCs w:val="20"/>
                <w:u w:val="single"/>
              </w:rPr>
            </w:pPr>
            <w:r w:rsidRPr="001D4E88">
              <w:rPr>
                <w:b/>
                <w:bCs/>
                <w:sz w:val="20"/>
                <w:szCs w:val="20"/>
                <w:u w:val="single"/>
              </w:rPr>
              <w:t>Moderator</w:t>
            </w:r>
          </w:p>
        </w:tc>
        <w:tc>
          <w:tcPr>
            <w:tcW w:w="2034" w:type="dxa"/>
            <w:vAlign w:val="center"/>
          </w:tcPr>
          <w:p w14:paraId="4D3C4076" w14:textId="77777777" w:rsidR="007B5100" w:rsidRPr="001D4E88" w:rsidRDefault="007B5100" w:rsidP="00A57D0D">
            <w:pPr>
              <w:rPr>
                <w:sz w:val="20"/>
                <w:szCs w:val="20"/>
              </w:rPr>
            </w:pPr>
          </w:p>
        </w:tc>
        <w:tc>
          <w:tcPr>
            <w:tcW w:w="2711" w:type="dxa"/>
            <w:vAlign w:val="center"/>
          </w:tcPr>
          <w:p w14:paraId="1B81C3C3" w14:textId="77777777" w:rsidR="007B5100" w:rsidRPr="001D4E88" w:rsidRDefault="007B5100" w:rsidP="00A57D0D">
            <w:pPr>
              <w:jc w:val="center"/>
              <w:rPr>
                <w:sz w:val="20"/>
                <w:szCs w:val="20"/>
              </w:rPr>
            </w:pPr>
          </w:p>
        </w:tc>
      </w:tr>
      <w:tr w:rsidR="007B5100" w:rsidRPr="001D4E88" w14:paraId="599070BF" w14:textId="77777777" w:rsidTr="008E797A">
        <w:trPr>
          <w:tblCellSpacing w:w="15" w:type="dxa"/>
        </w:trPr>
        <w:tc>
          <w:tcPr>
            <w:tcW w:w="4491" w:type="dxa"/>
            <w:vAlign w:val="center"/>
            <w:hideMark/>
          </w:tcPr>
          <w:p w14:paraId="19CC7735" w14:textId="77777777" w:rsidR="007B5100" w:rsidRPr="001D4E88" w:rsidRDefault="007B5100" w:rsidP="00A57D0D">
            <w:pPr>
              <w:rPr>
                <w:sz w:val="20"/>
                <w:szCs w:val="20"/>
              </w:rPr>
            </w:pPr>
            <w:r w:rsidRPr="001D4E88">
              <w:rPr>
                <w:sz w:val="20"/>
                <w:szCs w:val="20"/>
              </w:rPr>
              <w:t>Voluntary</w:t>
            </w:r>
          </w:p>
        </w:tc>
        <w:tc>
          <w:tcPr>
            <w:tcW w:w="2034" w:type="dxa"/>
            <w:vAlign w:val="center"/>
            <w:hideMark/>
          </w:tcPr>
          <w:p w14:paraId="5405E1C0" w14:textId="77777777" w:rsidR="007B5100" w:rsidRPr="001D4E88" w:rsidRDefault="007B5100" w:rsidP="00A57D0D">
            <w:pPr>
              <w:rPr>
                <w:sz w:val="20"/>
                <w:szCs w:val="20"/>
              </w:rPr>
            </w:pPr>
          </w:p>
        </w:tc>
        <w:tc>
          <w:tcPr>
            <w:tcW w:w="2711" w:type="dxa"/>
            <w:vAlign w:val="center"/>
            <w:hideMark/>
          </w:tcPr>
          <w:p w14:paraId="00B2771E" w14:textId="77777777" w:rsidR="007B5100" w:rsidRPr="001D4E88" w:rsidRDefault="007B5100" w:rsidP="00A57D0D">
            <w:pPr>
              <w:jc w:val="center"/>
              <w:rPr>
                <w:sz w:val="20"/>
                <w:szCs w:val="20"/>
              </w:rPr>
            </w:pPr>
            <w:r w:rsidRPr="001D4E88">
              <w:rPr>
                <w:sz w:val="20"/>
                <w:szCs w:val="20"/>
              </w:rPr>
              <w:t>-0.272 (0.667)</w:t>
            </w:r>
          </w:p>
        </w:tc>
      </w:tr>
      <w:tr w:rsidR="007B5100" w:rsidRPr="001D4E88" w14:paraId="499A5EF3" w14:textId="77777777" w:rsidTr="008E797A">
        <w:trPr>
          <w:tblCellSpacing w:w="15" w:type="dxa"/>
        </w:trPr>
        <w:tc>
          <w:tcPr>
            <w:tcW w:w="4491" w:type="dxa"/>
            <w:vAlign w:val="center"/>
            <w:hideMark/>
          </w:tcPr>
          <w:p w14:paraId="154227BB" w14:textId="77777777" w:rsidR="007B5100" w:rsidRPr="001D4E88" w:rsidRDefault="007B5100" w:rsidP="00A57D0D">
            <w:pPr>
              <w:rPr>
                <w:sz w:val="20"/>
                <w:szCs w:val="20"/>
              </w:rPr>
            </w:pPr>
            <w:r w:rsidRPr="001D4E88">
              <w:rPr>
                <w:sz w:val="20"/>
                <w:szCs w:val="20"/>
              </w:rPr>
              <w:t>Lumpsum</w:t>
            </w:r>
          </w:p>
        </w:tc>
        <w:tc>
          <w:tcPr>
            <w:tcW w:w="2034" w:type="dxa"/>
            <w:vAlign w:val="center"/>
            <w:hideMark/>
          </w:tcPr>
          <w:p w14:paraId="25FAF5CB" w14:textId="77777777" w:rsidR="007B5100" w:rsidRPr="001D4E88" w:rsidRDefault="007B5100" w:rsidP="00A57D0D">
            <w:pPr>
              <w:rPr>
                <w:sz w:val="20"/>
                <w:szCs w:val="20"/>
              </w:rPr>
            </w:pPr>
          </w:p>
        </w:tc>
        <w:tc>
          <w:tcPr>
            <w:tcW w:w="2711" w:type="dxa"/>
            <w:vAlign w:val="center"/>
            <w:hideMark/>
          </w:tcPr>
          <w:p w14:paraId="27B443D1" w14:textId="77777777" w:rsidR="007B5100" w:rsidRPr="001D4E88" w:rsidRDefault="007B5100" w:rsidP="00A57D0D">
            <w:pPr>
              <w:jc w:val="center"/>
              <w:rPr>
                <w:sz w:val="20"/>
                <w:szCs w:val="20"/>
              </w:rPr>
            </w:pPr>
            <w:r w:rsidRPr="001D4E88">
              <w:rPr>
                <w:sz w:val="20"/>
                <w:szCs w:val="20"/>
              </w:rPr>
              <w:t>0.351 (0.559)</w:t>
            </w:r>
          </w:p>
        </w:tc>
      </w:tr>
      <w:tr w:rsidR="007B5100" w:rsidRPr="001D4E88" w14:paraId="1C43CA56" w14:textId="77777777" w:rsidTr="008E797A">
        <w:trPr>
          <w:tblCellSpacing w:w="15" w:type="dxa"/>
        </w:trPr>
        <w:tc>
          <w:tcPr>
            <w:tcW w:w="4491" w:type="dxa"/>
            <w:vAlign w:val="center"/>
            <w:hideMark/>
          </w:tcPr>
          <w:p w14:paraId="423968B1" w14:textId="77777777" w:rsidR="007B5100" w:rsidRPr="001D4E88" w:rsidRDefault="007B5100" w:rsidP="00A57D0D">
            <w:pPr>
              <w:rPr>
                <w:sz w:val="20"/>
                <w:szCs w:val="20"/>
              </w:rPr>
            </w:pPr>
            <w:r w:rsidRPr="001D4E88">
              <w:rPr>
                <w:sz w:val="20"/>
                <w:szCs w:val="20"/>
              </w:rPr>
              <w:t>Choice Experiment</w:t>
            </w:r>
          </w:p>
        </w:tc>
        <w:tc>
          <w:tcPr>
            <w:tcW w:w="2034" w:type="dxa"/>
            <w:vAlign w:val="center"/>
            <w:hideMark/>
          </w:tcPr>
          <w:p w14:paraId="2F723507" w14:textId="77777777" w:rsidR="007B5100" w:rsidRPr="001D4E88" w:rsidRDefault="007B5100" w:rsidP="00A57D0D">
            <w:pPr>
              <w:rPr>
                <w:sz w:val="20"/>
                <w:szCs w:val="20"/>
              </w:rPr>
            </w:pPr>
          </w:p>
        </w:tc>
        <w:tc>
          <w:tcPr>
            <w:tcW w:w="2711" w:type="dxa"/>
            <w:vAlign w:val="center"/>
            <w:hideMark/>
          </w:tcPr>
          <w:p w14:paraId="4B692881" w14:textId="77777777" w:rsidR="007B5100" w:rsidRPr="001D4E88" w:rsidRDefault="007B5100" w:rsidP="00A57D0D">
            <w:pPr>
              <w:jc w:val="center"/>
              <w:rPr>
                <w:sz w:val="20"/>
                <w:szCs w:val="20"/>
              </w:rPr>
            </w:pPr>
            <w:r w:rsidRPr="001D4E88">
              <w:rPr>
                <w:sz w:val="20"/>
                <w:szCs w:val="20"/>
              </w:rPr>
              <w:t>-0.339 (0.460)</w:t>
            </w:r>
          </w:p>
        </w:tc>
      </w:tr>
      <w:tr w:rsidR="007B5100" w:rsidRPr="001D4E88" w14:paraId="4B3E2E33" w14:textId="77777777" w:rsidTr="008E797A">
        <w:trPr>
          <w:tblCellSpacing w:w="15" w:type="dxa"/>
        </w:trPr>
        <w:tc>
          <w:tcPr>
            <w:tcW w:w="4491" w:type="dxa"/>
            <w:vAlign w:val="center"/>
            <w:hideMark/>
          </w:tcPr>
          <w:p w14:paraId="6FB6072D" w14:textId="77777777" w:rsidR="007B5100" w:rsidRPr="001D4E88" w:rsidRDefault="007B5100" w:rsidP="00A57D0D">
            <w:pPr>
              <w:rPr>
                <w:sz w:val="20"/>
                <w:szCs w:val="20"/>
              </w:rPr>
            </w:pPr>
            <w:r w:rsidRPr="001D4E88">
              <w:rPr>
                <w:sz w:val="20"/>
                <w:szCs w:val="20"/>
              </w:rPr>
              <w:t>Peer Review</w:t>
            </w:r>
          </w:p>
        </w:tc>
        <w:tc>
          <w:tcPr>
            <w:tcW w:w="2034" w:type="dxa"/>
            <w:vAlign w:val="center"/>
            <w:hideMark/>
          </w:tcPr>
          <w:p w14:paraId="353E438F" w14:textId="77777777" w:rsidR="007B5100" w:rsidRPr="001D4E88" w:rsidRDefault="007B5100" w:rsidP="00A57D0D">
            <w:pPr>
              <w:rPr>
                <w:sz w:val="20"/>
                <w:szCs w:val="20"/>
              </w:rPr>
            </w:pPr>
          </w:p>
        </w:tc>
        <w:tc>
          <w:tcPr>
            <w:tcW w:w="2711" w:type="dxa"/>
            <w:vAlign w:val="center"/>
            <w:hideMark/>
          </w:tcPr>
          <w:p w14:paraId="30B28251" w14:textId="77777777" w:rsidR="007B5100" w:rsidRPr="001D4E88" w:rsidRDefault="007B5100" w:rsidP="00A57D0D">
            <w:pPr>
              <w:jc w:val="center"/>
              <w:rPr>
                <w:sz w:val="20"/>
                <w:szCs w:val="20"/>
              </w:rPr>
            </w:pPr>
            <w:r w:rsidRPr="001D4E88">
              <w:rPr>
                <w:sz w:val="20"/>
                <w:szCs w:val="20"/>
              </w:rPr>
              <w:t>0.945 (0.580)</w:t>
            </w:r>
          </w:p>
        </w:tc>
      </w:tr>
      <w:tr w:rsidR="007B5100" w:rsidRPr="001D4E88" w14:paraId="5ED5FD90" w14:textId="77777777" w:rsidTr="008E797A">
        <w:trPr>
          <w:tblCellSpacing w:w="15" w:type="dxa"/>
        </w:trPr>
        <w:tc>
          <w:tcPr>
            <w:tcW w:w="4491" w:type="dxa"/>
            <w:tcBorders>
              <w:bottom w:val="single" w:sz="4" w:space="0" w:color="auto"/>
            </w:tcBorders>
            <w:vAlign w:val="center"/>
            <w:hideMark/>
          </w:tcPr>
          <w:p w14:paraId="2B7F2D06" w14:textId="77777777" w:rsidR="007B5100" w:rsidRPr="001D4E88" w:rsidRDefault="007B5100" w:rsidP="00A57D0D">
            <w:pPr>
              <w:rPr>
                <w:sz w:val="20"/>
                <w:szCs w:val="20"/>
              </w:rPr>
            </w:pPr>
            <w:r w:rsidRPr="001D4E88">
              <w:rPr>
                <w:sz w:val="20"/>
                <w:szCs w:val="20"/>
              </w:rPr>
              <w:t>Constant</w:t>
            </w:r>
          </w:p>
        </w:tc>
        <w:tc>
          <w:tcPr>
            <w:tcW w:w="2034" w:type="dxa"/>
            <w:tcBorders>
              <w:bottom w:val="single" w:sz="4" w:space="0" w:color="auto"/>
            </w:tcBorders>
            <w:vAlign w:val="center"/>
            <w:hideMark/>
          </w:tcPr>
          <w:p w14:paraId="48EF187E" w14:textId="77777777" w:rsidR="007B5100" w:rsidRPr="001D4E88" w:rsidRDefault="007B5100" w:rsidP="00A57D0D">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178B8765" w14:textId="77777777" w:rsidR="007B5100" w:rsidRPr="001D4E88" w:rsidRDefault="007B5100" w:rsidP="00A57D0D">
            <w:pPr>
              <w:jc w:val="center"/>
              <w:rPr>
                <w:sz w:val="20"/>
                <w:szCs w:val="20"/>
              </w:rPr>
            </w:pPr>
            <w:r w:rsidRPr="001D4E88">
              <w:rPr>
                <w:sz w:val="20"/>
                <w:szCs w:val="20"/>
              </w:rPr>
              <w:t>-15.642 (13.419)</w:t>
            </w:r>
          </w:p>
        </w:tc>
      </w:tr>
      <w:tr w:rsidR="007B5100" w:rsidRPr="001D4E88" w14:paraId="2D8848A7" w14:textId="77777777" w:rsidTr="008E797A">
        <w:trPr>
          <w:tblCellSpacing w:w="15" w:type="dxa"/>
        </w:trPr>
        <w:tc>
          <w:tcPr>
            <w:tcW w:w="4491" w:type="dxa"/>
            <w:vAlign w:val="center"/>
            <w:hideMark/>
          </w:tcPr>
          <w:p w14:paraId="526D6F47" w14:textId="4BE0051F" w:rsidR="007B5100" w:rsidRPr="001D4E88" w:rsidRDefault="007B5100" w:rsidP="00A57D0D">
            <w:pPr>
              <w:rPr>
                <w:i/>
                <w:iCs/>
                <w:sz w:val="20"/>
                <w:szCs w:val="20"/>
              </w:rPr>
            </w:pPr>
            <w:r w:rsidRPr="001D4E88">
              <w:rPr>
                <w:rStyle w:val="Emphasis"/>
                <w:i w:val="0"/>
                <w:iCs w:val="0"/>
                <w:sz w:val="20"/>
                <w:szCs w:val="20"/>
              </w:rPr>
              <w:t xml:space="preserve">Number </w:t>
            </w:r>
            <w:r w:rsidR="001D60C7">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4B52DB32" w14:textId="77777777" w:rsidR="007B5100" w:rsidRPr="001D4E88" w:rsidRDefault="007B5100" w:rsidP="00A57D0D">
            <w:pPr>
              <w:jc w:val="center"/>
              <w:rPr>
                <w:sz w:val="20"/>
                <w:szCs w:val="20"/>
              </w:rPr>
            </w:pPr>
            <w:r w:rsidRPr="001D4E88">
              <w:rPr>
                <w:sz w:val="20"/>
                <w:szCs w:val="20"/>
              </w:rPr>
              <w:t>41</w:t>
            </w:r>
          </w:p>
        </w:tc>
        <w:tc>
          <w:tcPr>
            <w:tcW w:w="2711" w:type="dxa"/>
            <w:vAlign w:val="center"/>
            <w:hideMark/>
          </w:tcPr>
          <w:p w14:paraId="44AFF64A" w14:textId="77777777" w:rsidR="007B5100" w:rsidRPr="001D4E88" w:rsidRDefault="007B5100" w:rsidP="00A57D0D">
            <w:pPr>
              <w:jc w:val="center"/>
              <w:rPr>
                <w:sz w:val="20"/>
                <w:szCs w:val="20"/>
              </w:rPr>
            </w:pPr>
            <w:r w:rsidRPr="001D4E88">
              <w:rPr>
                <w:sz w:val="20"/>
                <w:szCs w:val="20"/>
              </w:rPr>
              <w:t>41</w:t>
            </w:r>
          </w:p>
        </w:tc>
      </w:tr>
      <w:tr w:rsidR="007B5100" w:rsidRPr="001D4E88" w14:paraId="1704DDD9" w14:textId="77777777" w:rsidTr="008E797A">
        <w:trPr>
          <w:tblCellSpacing w:w="15" w:type="dxa"/>
        </w:trPr>
        <w:tc>
          <w:tcPr>
            <w:tcW w:w="4491" w:type="dxa"/>
            <w:vAlign w:val="center"/>
            <w:hideMark/>
          </w:tcPr>
          <w:p w14:paraId="60580B5A" w14:textId="77777777" w:rsidR="007B5100" w:rsidRPr="001D4E88" w:rsidRDefault="007B5100" w:rsidP="00A57D0D">
            <w:pPr>
              <w:rPr>
                <w:sz w:val="20"/>
                <w:szCs w:val="20"/>
              </w:rPr>
            </w:pPr>
            <w:r w:rsidRPr="001D4E88">
              <w:rPr>
                <w:sz w:val="20"/>
                <w:szCs w:val="20"/>
              </w:rPr>
              <w:t>Log Likelihood</w:t>
            </w:r>
          </w:p>
        </w:tc>
        <w:tc>
          <w:tcPr>
            <w:tcW w:w="2034" w:type="dxa"/>
            <w:vAlign w:val="center"/>
            <w:hideMark/>
          </w:tcPr>
          <w:p w14:paraId="2CB86FFC" w14:textId="77777777" w:rsidR="007B5100" w:rsidRPr="001D4E88" w:rsidRDefault="007B5100" w:rsidP="00A57D0D">
            <w:pPr>
              <w:jc w:val="center"/>
              <w:rPr>
                <w:sz w:val="20"/>
                <w:szCs w:val="20"/>
              </w:rPr>
            </w:pPr>
            <w:r w:rsidRPr="001D4E88">
              <w:rPr>
                <w:sz w:val="20"/>
                <w:szCs w:val="20"/>
              </w:rPr>
              <w:t>-59.791</w:t>
            </w:r>
          </w:p>
        </w:tc>
        <w:tc>
          <w:tcPr>
            <w:tcW w:w="2711" w:type="dxa"/>
            <w:vAlign w:val="center"/>
            <w:hideMark/>
          </w:tcPr>
          <w:p w14:paraId="3AACECCA" w14:textId="77777777" w:rsidR="007B5100" w:rsidRPr="001D4E88" w:rsidRDefault="007B5100" w:rsidP="00A57D0D">
            <w:pPr>
              <w:jc w:val="center"/>
              <w:rPr>
                <w:sz w:val="20"/>
                <w:szCs w:val="20"/>
              </w:rPr>
            </w:pPr>
            <w:r w:rsidRPr="001D4E88">
              <w:rPr>
                <w:sz w:val="20"/>
                <w:szCs w:val="20"/>
              </w:rPr>
              <w:t>-38.394</w:t>
            </w:r>
          </w:p>
        </w:tc>
      </w:tr>
      <w:tr w:rsidR="007B5100" w:rsidRPr="001D4E88" w14:paraId="231CA926" w14:textId="77777777" w:rsidTr="008E797A">
        <w:trPr>
          <w:tblCellSpacing w:w="15" w:type="dxa"/>
        </w:trPr>
        <w:tc>
          <w:tcPr>
            <w:tcW w:w="4491" w:type="dxa"/>
            <w:vAlign w:val="center"/>
            <w:hideMark/>
          </w:tcPr>
          <w:p w14:paraId="30BF86DB" w14:textId="77777777" w:rsidR="007B5100" w:rsidRPr="001D4E88" w:rsidRDefault="007B5100" w:rsidP="00A57D0D">
            <w:pPr>
              <w:rPr>
                <w:sz w:val="20"/>
                <w:szCs w:val="20"/>
              </w:rPr>
            </w:pPr>
            <w:r w:rsidRPr="001D4E88">
              <w:rPr>
                <w:sz w:val="20"/>
                <w:szCs w:val="20"/>
              </w:rPr>
              <w:t>Akaike Inf. Crit.</w:t>
            </w:r>
          </w:p>
        </w:tc>
        <w:tc>
          <w:tcPr>
            <w:tcW w:w="2034" w:type="dxa"/>
            <w:vAlign w:val="center"/>
            <w:hideMark/>
          </w:tcPr>
          <w:p w14:paraId="3EA53BCD" w14:textId="77777777" w:rsidR="007B5100" w:rsidRPr="001D4E88" w:rsidRDefault="007B5100" w:rsidP="00A57D0D">
            <w:pPr>
              <w:jc w:val="center"/>
              <w:rPr>
                <w:sz w:val="20"/>
                <w:szCs w:val="20"/>
              </w:rPr>
            </w:pPr>
            <w:r w:rsidRPr="001D4E88">
              <w:rPr>
                <w:sz w:val="20"/>
                <w:szCs w:val="20"/>
              </w:rPr>
              <w:t>129.581</w:t>
            </w:r>
          </w:p>
        </w:tc>
        <w:tc>
          <w:tcPr>
            <w:tcW w:w="2711" w:type="dxa"/>
            <w:vAlign w:val="center"/>
            <w:hideMark/>
          </w:tcPr>
          <w:p w14:paraId="63F402CF" w14:textId="77777777" w:rsidR="007B5100" w:rsidRPr="001D4E88" w:rsidRDefault="007B5100" w:rsidP="00A57D0D">
            <w:pPr>
              <w:jc w:val="center"/>
              <w:rPr>
                <w:sz w:val="20"/>
                <w:szCs w:val="20"/>
              </w:rPr>
            </w:pPr>
            <w:r w:rsidRPr="001D4E88">
              <w:rPr>
                <w:sz w:val="20"/>
                <w:szCs w:val="20"/>
              </w:rPr>
              <w:t>110.789</w:t>
            </w:r>
          </w:p>
        </w:tc>
      </w:tr>
      <w:tr w:rsidR="001D60C7" w:rsidRPr="001D4E88" w14:paraId="071AABB5" w14:textId="77777777" w:rsidTr="008E797A">
        <w:trPr>
          <w:tblCellSpacing w:w="15" w:type="dxa"/>
        </w:trPr>
        <w:tc>
          <w:tcPr>
            <w:tcW w:w="4491" w:type="dxa"/>
            <w:vAlign w:val="center"/>
          </w:tcPr>
          <w:p w14:paraId="3655BD10" w14:textId="38D27E87" w:rsidR="001D60C7" w:rsidRPr="001D4E88" w:rsidRDefault="001D60C7" w:rsidP="00A57D0D">
            <w:pPr>
              <w:rPr>
                <w:sz w:val="20"/>
                <w:szCs w:val="20"/>
              </w:rPr>
            </w:pPr>
            <w:r>
              <w:rPr>
                <w:sz w:val="20"/>
                <w:szCs w:val="20"/>
              </w:rPr>
              <w:t>Log-likelihood Test</w:t>
            </w:r>
          </w:p>
        </w:tc>
        <w:tc>
          <w:tcPr>
            <w:tcW w:w="2034" w:type="dxa"/>
            <w:vAlign w:val="center"/>
          </w:tcPr>
          <w:p w14:paraId="1242EF06" w14:textId="5F04C55D" w:rsidR="001D60C7" w:rsidRPr="001D4E88" w:rsidRDefault="001D60C7" w:rsidP="00A57D0D">
            <w:pPr>
              <w:jc w:val="center"/>
              <w:rPr>
                <w:sz w:val="20"/>
                <w:szCs w:val="20"/>
              </w:rPr>
            </w:pPr>
            <w:r>
              <w:rPr>
                <w:sz w:val="20"/>
                <w:szCs w:val="20"/>
              </w:rPr>
              <w:t>8.64**</w:t>
            </w:r>
          </w:p>
        </w:tc>
        <w:tc>
          <w:tcPr>
            <w:tcW w:w="2711" w:type="dxa"/>
            <w:vAlign w:val="center"/>
          </w:tcPr>
          <w:p w14:paraId="2CD87559" w14:textId="314C7E02" w:rsidR="001D60C7" w:rsidRPr="001D4E88" w:rsidRDefault="001D60C7" w:rsidP="00A57D0D">
            <w:pPr>
              <w:jc w:val="center"/>
              <w:rPr>
                <w:sz w:val="20"/>
                <w:szCs w:val="20"/>
              </w:rPr>
            </w:pPr>
            <w:r>
              <w:rPr>
                <w:sz w:val="20"/>
                <w:szCs w:val="20"/>
              </w:rPr>
              <w:t>6.68**</w:t>
            </w:r>
          </w:p>
        </w:tc>
      </w:tr>
      <w:tr w:rsidR="007B5100" w:rsidRPr="001D4E88" w14:paraId="73952632" w14:textId="77777777" w:rsidTr="008E797A">
        <w:trPr>
          <w:tblCellSpacing w:w="15" w:type="dxa"/>
        </w:trPr>
        <w:tc>
          <w:tcPr>
            <w:tcW w:w="4491" w:type="dxa"/>
            <w:vAlign w:val="center"/>
            <w:hideMark/>
          </w:tcPr>
          <w:p w14:paraId="1D91EA81" w14:textId="77777777" w:rsidR="007B5100" w:rsidRPr="001D4E88" w:rsidRDefault="007B5100" w:rsidP="00A57D0D">
            <w:pPr>
              <w:rPr>
                <w:sz w:val="20"/>
                <w:szCs w:val="20"/>
              </w:rPr>
            </w:pPr>
            <w:r w:rsidRPr="001D4E88">
              <w:rPr>
                <w:sz w:val="20"/>
                <w:szCs w:val="20"/>
              </w:rPr>
              <w:t>Adjusted R-Square</w:t>
            </w:r>
          </w:p>
        </w:tc>
        <w:tc>
          <w:tcPr>
            <w:tcW w:w="2034" w:type="dxa"/>
            <w:vAlign w:val="center"/>
          </w:tcPr>
          <w:p w14:paraId="01DE0639" w14:textId="7A0B2A81" w:rsidR="007B5100" w:rsidRPr="001D4E88" w:rsidRDefault="001D60C7" w:rsidP="00A57D0D">
            <w:pPr>
              <w:jc w:val="center"/>
              <w:rPr>
                <w:sz w:val="20"/>
                <w:szCs w:val="20"/>
              </w:rPr>
            </w:pPr>
            <w:r>
              <w:rPr>
                <w:sz w:val="20"/>
                <w:szCs w:val="20"/>
              </w:rPr>
              <w:t>0.83</w:t>
            </w:r>
          </w:p>
        </w:tc>
        <w:tc>
          <w:tcPr>
            <w:tcW w:w="2711" w:type="dxa"/>
            <w:vAlign w:val="center"/>
          </w:tcPr>
          <w:p w14:paraId="3DA16464" w14:textId="50E30944" w:rsidR="007B5100" w:rsidRPr="001D4E88" w:rsidRDefault="001D60C7" w:rsidP="00A57D0D">
            <w:pPr>
              <w:jc w:val="center"/>
              <w:rPr>
                <w:sz w:val="20"/>
                <w:szCs w:val="20"/>
              </w:rPr>
            </w:pPr>
            <w:r>
              <w:rPr>
                <w:sz w:val="20"/>
                <w:szCs w:val="20"/>
              </w:rPr>
              <w:t>0.93</w:t>
            </w:r>
          </w:p>
        </w:tc>
      </w:tr>
      <w:tr w:rsidR="007B5100" w:rsidRPr="001D4E88" w14:paraId="3207F3BB" w14:textId="77777777" w:rsidTr="008E797A">
        <w:trPr>
          <w:tblCellSpacing w:w="15" w:type="dxa"/>
        </w:trPr>
        <w:tc>
          <w:tcPr>
            <w:tcW w:w="9296" w:type="dxa"/>
            <w:gridSpan w:val="3"/>
            <w:tcBorders>
              <w:bottom w:val="single" w:sz="6" w:space="0" w:color="000000"/>
            </w:tcBorders>
            <w:vAlign w:val="center"/>
            <w:hideMark/>
          </w:tcPr>
          <w:p w14:paraId="3BE74327" w14:textId="77777777" w:rsidR="007B5100" w:rsidRPr="001D4E88" w:rsidRDefault="007B5100" w:rsidP="00A57D0D">
            <w:pPr>
              <w:jc w:val="center"/>
              <w:rPr>
                <w:sz w:val="20"/>
                <w:szCs w:val="20"/>
              </w:rPr>
            </w:pPr>
          </w:p>
        </w:tc>
      </w:tr>
    </w:tbl>
    <w:p w14:paraId="29249DFF" w14:textId="77008A19" w:rsidR="006D039A" w:rsidRDefault="0046426B" w:rsidP="0046426B">
      <w:pPr>
        <w:rPr>
          <w:color w:val="0E101A"/>
        </w:rPr>
      </w:pPr>
      <w:r w:rsidRPr="004D1057">
        <w:rPr>
          <w:sz w:val="20"/>
          <w:szCs w:val="20"/>
        </w:rPr>
        <w:lastRenderedPageBreak/>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p w14:paraId="791005FD" w14:textId="0A257A6D" w:rsidR="00AF6321" w:rsidRDefault="00AF6321" w:rsidP="009A21F4">
      <w:pPr>
        <w:spacing w:line="480" w:lineRule="auto"/>
        <w:ind w:firstLine="720"/>
        <w:rPr>
          <w:color w:val="0E101A"/>
        </w:rPr>
      </w:pPr>
    </w:p>
    <w:p w14:paraId="5AD65AD9" w14:textId="6C6819F6" w:rsidR="00901684" w:rsidRDefault="00901684">
      <w:pPr>
        <w:rPr>
          <w:color w:val="0E101A"/>
        </w:rPr>
      </w:pPr>
      <w:r>
        <w:rPr>
          <w:color w:val="0E101A"/>
        </w:rPr>
        <w:br w:type="page"/>
      </w:r>
    </w:p>
    <w:p w14:paraId="55FA1FCE" w14:textId="7692824F" w:rsidR="00800381" w:rsidRPr="00D72E46" w:rsidRDefault="00F40C49" w:rsidP="00A7277C">
      <w:pPr>
        <w:spacing w:line="480" w:lineRule="auto"/>
        <w:ind w:firstLine="720"/>
        <w:rPr>
          <w:color w:val="0E101A"/>
        </w:rPr>
      </w:pPr>
      <w:r>
        <w:rPr>
          <w:color w:val="0E101A"/>
        </w:rPr>
        <w:lastRenderedPageBreak/>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the semi-restricted model; this is because </w:t>
      </w:r>
      <w:r w:rsidR="00901684">
        <w:rPr>
          <w:color w:val="0E101A"/>
        </w:rPr>
        <w:t xml:space="preserve">the coefficient of the logarithm of wetland acreage change is significant at the 5%, </w:t>
      </w:r>
      <w:r w:rsidR="00800381">
        <w:rPr>
          <w:color w:val="0E101A"/>
        </w:rPr>
        <w:t xml:space="preserve">and the model’s </w:t>
      </w:r>
      <w:r w:rsidR="00901684">
        <w:rPr>
          <w:color w:val="0E101A"/>
        </w:rPr>
        <w:t>AIC value is less than that of the restricted model (Table 4)</w:t>
      </w:r>
      <w:r w:rsidR="00800381">
        <w:rPr>
          <w:color w:val="0E101A"/>
        </w:rPr>
        <w:t>.</w:t>
      </w:r>
      <w:commentRangeStart w:id="313"/>
      <w:r w:rsidR="00800381">
        <w:rPr>
          <w:color w:val="0E101A"/>
        </w:rPr>
        <w:t xml:space="preserve"> We did not consider the full model (even though, it has the lowest AIC value) because </w:t>
      </w:r>
      <w:r w:rsidR="00901684">
        <w:rPr>
          <w:color w:val="0E101A"/>
        </w:rPr>
        <w:t xml:space="preserve">the coefficient of logarithm of </w:t>
      </w:r>
      <w:r w:rsidR="00901684" w:rsidRPr="00D72E46">
        <w:rPr>
          <w:color w:val="0E101A"/>
        </w:rPr>
        <w:t xml:space="preserve">wetland acreage change is not significant even at the 10% level. </w:t>
      </w:r>
      <w:commentRangeEnd w:id="313"/>
      <w:r w:rsidR="00C32368">
        <w:rPr>
          <w:rStyle w:val="CommentReference"/>
          <w:rFonts w:asciiTheme="minorHAnsi" w:eastAsiaTheme="minorHAnsi" w:hAnsiTheme="minorHAnsi" w:cstheme="minorBidi"/>
        </w:rPr>
        <w:commentReference w:id="313"/>
      </w:r>
    </w:p>
    <w:p w14:paraId="6385D54F" w14:textId="6A7537AE" w:rsidR="00800381" w:rsidRPr="00D72E46" w:rsidRDefault="00800381" w:rsidP="00800381">
      <w:pPr>
        <w:rPr>
          <w:b/>
          <w:bCs/>
        </w:rPr>
      </w:pPr>
      <w:r w:rsidRPr="00D72E46">
        <w:rPr>
          <w:b/>
          <w:bCs/>
          <w:color w:val="0E101A"/>
        </w:rPr>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314"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77777777" w:rsidR="00D72E46" w:rsidRPr="00D72E46" w:rsidRDefault="00D72E46" w:rsidP="00D72E46">
            <w:pPr>
              <w:rPr>
                <w:sz w:val="20"/>
                <w:szCs w:val="20"/>
              </w:rPr>
            </w:pPr>
            <w:r w:rsidRPr="00D72E46">
              <w:rPr>
                <w:sz w:val="20"/>
                <w:szCs w:val="20"/>
              </w:rPr>
              <w:t>Income</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315"/>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315"/>
            <w:r w:rsidR="00C32368">
              <w:rPr>
                <w:rStyle w:val="CommentReference"/>
                <w:rFonts w:asciiTheme="minorHAnsi" w:eastAsiaTheme="minorHAnsi" w:hAnsiTheme="minorHAnsi" w:cstheme="minorBidi"/>
              </w:rPr>
              <w:commentReference w:id="315"/>
            </w:r>
          </w:p>
        </w:tc>
      </w:tr>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314"/>
    <w:p w14:paraId="16FC2E38" w14:textId="77777777" w:rsidR="00800381" w:rsidRDefault="00800381" w:rsidP="00800381">
      <w:pPr>
        <w:spacing w:line="480" w:lineRule="auto"/>
        <w:rPr>
          <w:color w:val="0E101A"/>
        </w:rPr>
      </w:pPr>
    </w:p>
    <w:p w14:paraId="29A7D8A7" w14:textId="1C1566DD" w:rsidR="000138F9" w:rsidRDefault="00DB39DA" w:rsidP="008B405E">
      <w:pPr>
        <w:spacing w:line="480" w:lineRule="auto"/>
        <w:ind w:firstLine="720"/>
        <w:rPr>
          <w:color w:val="0E101A"/>
        </w:rPr>
      </w:pPr>
      <w:r w:rsidRPr="00404E6F">
        <w:rPr>
          <w:color w:val="0E101A"/>
        </w:rPr>
        <w:lastRenderedPageBreak/>
        <w:t xml:space="preserve">The model explained about </w:t>
      </w:r>
      <w:r w:rsidR="00404E6F" w:rsidRPr="00404E6F">
        <w:rPr>
          <w:color w:val="0E101A"/>
        </w:rPr>
        <w:t>9</w:t>
      </w:r>
      <w:r w:rsidR="00981F96" w:rsidRPr="00404E6F">
        <w:rPr>
          <w:color w:val="0E101A"/>
        </w:rPr>
        <w:t>7</w:t>
      </w:r>
      <w:r w:rsidRPr="00404E6F">
        <w:rPr>
          <w:color w:val="0E101A"/>
        </w:rPr>
        <w:t xml:space="preserve">% of the variation in the </w:t>
      </w:r>
      <w:ins w:id="316" w:author="Lloyd-Smith, Patrick" w:date="2021-08-19T10:10:00Z">
        <w:r w:rsidR="00C32368">
          <w:rPr>
            <w:color w:val="0E101A"/>
          </w:rPr>
          <w:t>natural</w:t>
        </w:r>
      </w:ins>
      <w:del w:id="317" w:author="Lloyd-Smith, Patrick" w:date="2021-08-19T10:10:00Z">
        <w:r w:rsidRPr="00404E6F" w:rsidDel="00C32368">
          <w:rPr>
            <w:color w:val="0E101A"/>
          </w:rPr>
          <w:delText xml:space="preserve">dependent variable (the </w:delText>
        </w:r>
      </w:del>
      <w:ins w:id="318" w:author="Lloyd-Smith, Patrick" w:date="2021-08-19T10:10:00Z">
        <w:r w:rsidR="00C32368">
          <w:rPr>
            <w:color w:val="0E101A"/>
          </w:rPr>
          <w:t xml:space="preserve"> </w:t>
        </w:r>
      </w:ins>
      <w:r w:rsidRPr="00404E6F">
        <w:rPr>
          <w:color w:val="0E101A"/>
        </w:rPr>
        <w:t xml:space="preserve">log </w:t>
      </w:r>
      <w:ins w:id="319" w:author="Lloyd-Smith, Patrick" w:date="2021-08-19T10:10:00Z">
        <w:r w:rsidR="00C32368">
          <w:rPr>
            <w:color w:val="0E101A"/>
          </w:rPr>
          <w:t xml:space="preserve">of </w:t>
        </w:r>
      </w:ins>
      <w:r w:rsidRPr="00404E6F">
        <w:rPr>
          <w:color w:val="0E101A"/>
        </w:rPr>
        <w:t>WTP</w:t>
      </w:r>
      <w:del w:id="320" w:author="Lloyd-Smith, Patrick" w:date="2021-08-19T10:10:00Z">
        <w:r w:rsidRPr="00404E6F" w:rsidDel="00C32368">
          <w:rPr>
            <w:color w:val="0E101A"/>
          </w:rPr>
          <w:delText>)</w:delText>
        </w:r>
      </w:del>
      <w:r w:rsidRPr="00404E6F">
        <w:rPr>
          <w:color w:val="0E101A"/>
        </w:rPr>
        <w:t>.</w:t>
      </w:r>
      <w:r>
        <w:rPr>
          <w:color w:val="0E101A"/>
        </w:rPr>
        <w:t xml:space="preserve"> Also, the</w:t>
      </w:r>
      <w:r w:rsidR="00F673D5">
        <w:rPr>
          <w:color w:val="0E101A"/>
        </w:rPr>
        <w:t xml:space="preserve"> null hypothesis of ho</w:t>
      </w:r>
      <w:r>
        <w:rPr>
          <w:color w:val="0E101A"/>
        </w:rPr>
        <w:t>moscedastic</w:t>
      </w:r>
      <w:r w:rsidR="00F673D5">
        <w:rPr>
          <w:color w:val="0E101A"/>
        </w:rPr>
        <w:t>ity of the error term was not rejected even at the 10% level. The results showed that a 1% increase in the acreage change will cause about 0.</w:t>
      </w:r>
      <w:r w:rsidR="00981F96">
        <w:rPr>
          <w:color w:val="0E101A"/>
        </w:rPr>
        <w:t>3</w:t>
      </w:r>
      <w:r w:rsidR="00800381">
        <w:rPr>
          <w:color w:val="0E101A"/>
        </w:rPr>
        <w:t>9</w:t>
      </w:r>
      <w:r w:rsidR="00F673D5">
        <w:rPr>
          <w:color w:val="0E101A"/>
        </w:rPr>
        <w:t>% increase in willingness to pay to conserve that acreage change; the positive slope of log acreage change means the sensitivity to scope condition is satisfied by this model. Again, the coefficient of the log of acreage of -0.</w:t>
      </w:r>
      <w:r w:rsidR="00800381">
        <w:rPr>
          <w:color w:val="0E101A"/>
        </w:rPr>
        <w:t>151</w:t>
      </w:r>
      <w:r w:rsidR="00F673D5">
        <w:rPr>
          <w:color w:val="0E101A"/>
        </w:rPr>
        <w:t xml:space="preserve"> suggest that the law of diminishing marginal returns is validated in this model; </w:t>
      </w:r>
      <w:r w:rsidR="000138F9">
        <w:rPr>
          <w:color w:val="0E101A"/>
        </w:rPr>
        <w:t xml:space="preserve">even though this effect is not significant even at the 10% level, it shows </w:t>
      </w:r>
      <w:r w:rsidR="00F673D5">
        <w:rPr>
          <w:color w:val="0E101A"/>
        </w:rPr>
        <w:t>that a 1% increase in the acreage of wetland will cause about 0.</w:t>
      </w:r>
      <w:r w:rsidR="00800381">
        <w:rPr>
          <w:color w:val="0E101A"/>
        </w:rPr>
        <w:t>15</w:t>
      </w:r>
      <w:r w:rsidR="00F673D5">
        <w:rPr>
          <w:color w:val="0E101A"/>
        </w:rPr>
        <w:t xml:space="preserve">% decrease in willingness to pay to conserve the wetland. </w:t>
      </w:r>
      <w:ins w:id="321" w:author="Lloyd-Smith, Patrick" w:date="2021-08-19T10:11:00Z">
        <w:r w:rsidR="00C32368">
          <w:rPr>
            <w:color w:val="0E101A"/>
          </w:rPr>
          <w:t>T</w:t>
        </w:r>
      </w:ins>
      <w:del w:id="322" w:author="Lloyd-Smith, Patrick" w:date="2021-08-19T10:11:00Z">
        <w:r w:rsidR="008B405E" w:rsidDel="00C32368">
          <w:rPr>
            <w:color w:val="0E101A"/>
          </w:rPr>
          <w:delText>Also, t</w:delText>
        </w:r>
      </w:del>
      <w:r w:rsidR="008B405E">
        <w:rPr>
          <w:color w:val="0E101A"/>
        </w:rPr>
        <w:t>he results show that wetlands in forested landscapes are more valuable than those in other landscapes by a factor of 2.03 (exp (1.107) -1); this result is significant at the 10% level. The adding up condition was not violated for the model for all</w:t>
      </w:r>
      <w:r w:rsidR="000138F9">
        <w:rPr>
          <w:color w:val="0E101A"/>
        </w:rPr>
        <w:t xml:space="preserve"> </w:t>
      </w:r>
      <w:r w:rsidR="008B405E">
        <w:rPr>
          <w:color w:val="0E101A"/>
        </w:rPr>
        <w:t xml:space="preserve">scenarios (Table A5 in appendix).  </w:t>
      </w:r>
    </w:p>
    <w:p w14:paraId="7A83C418" w14:textId="77777777" w:rsidR="000138F9" w:rsidRDefault="000138F9">
      <w:pPr>
        <w:rPr>
          <w:color w:val="0E101A"/>
        </w:rPr>
      </w:pPr>
      <w:r>
        <w:rPr>
          <w:color w:val="0E101A"/>
        </w:rPr>
        <w:br w:type="page"/>
      </w: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lastRenderedPageBreak/>
        <w:tab/>
      </w:r>
      <w:r w:rsidRPr="004D1057">
        <w:rPr>
          <w:rFonts w:ascii="Times New Roman" w:hAnsi="Times New Roman" w:cs="Times New Roman"/>
          <w:b/>
          <w:bCs/>
        </w:rPr>
        <w:t>Meta-Function Benefit Transfer Errors</w:t>
      </w:r>
    </w:p>
    <w:p w14:paraId="42DFFD67" w14:textId="4B696DAC" w:rsidR="000138F9" w:rsidRDefault="000138F9" w:rsidP="00366083">
      <w:pPr>
        <w:spacing w:line="480" w:lineRule="auto"/>
        <w:ind w:firstLine="720"/>
      </w:pPr>
      <w:r>
        <w:t>We performed a Leave One Out Cross Validation (LOOCV) to estimate the root mean square error of meta-regression models (US-Canada and US only data models) when applied to estimate the value of Canadian wetlands (in-</w:t>
      </w:r>
      <w:commentRangeStart w:id="323"/>
      <w:r>
        <w:t>sample</w:t>
      </w:r>
      <w:commentRangeEnd w:id="323"/>
      <w:r w:rsidR="00C32368">
        <w:rPr>
          <w:rStyle w:val="CommentReference"/>
          <w:rFonts w:asciiTheme="minorHAnsi" w:eastAsiaTheme="minorHAnsi" w:hAnsiTheme="minorHAnsi" w:cstheme="minorBidi"/>
        </w:rPr>
        <w:commentReference w:id="323"/>
      </w:r>
      <w:r>
        <w:t xml:space="preserve">). Full details of the LOOCV are provided in section 4.2. </w:t>
      </w:r>
    </w:p>
    <w:p w14:paraId="71690905" w14:textId="30F34A42"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is about 76% l</w:t>
      </w:r>
      <w:r w:rsidR="004E6750">
        <w:t>ower</w:t>
      </w:r>
      <w:r w:rsidR="008E4E5A">
        <w:t xml:space="preserve"> than the mean value error when predicting the values of Canadian wetlands using the US-Canada model. Also, the meta-regression error when predicting Canadian wetland values is about 93%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214"/>
        <w:gridCol w:w="2320"/>
        <w:gridCol w:w="2223"/>
      </w:tblGrid>
      <w:tr w:rsidR="00FB5EA2" w:rsidRPr="00AF1BC0" w14:paraId="6279B742" w14:textId="77777777" w:rsidTr="00A57D0D">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r w:rsidRPr="00AF1BC0">
              <w:rPr>
                <w:b/>
                <w:bCs/>
              </w:rPr>
              <w:t>Transfer Error</w:t>
            </w:r>
          </w:p>
        </w:tc>
        <w:tc>
          <w:tcPr>
            <w:tcW w:w="2214" w:type="dxa"/>
            <w:tcBorders>
              <w:top w:val="single" w:sz="4" w:space="0" w:color="auto"/>
              <w:bottom w:val="single" w:sz="4" w:space="0" w:color="auto"/>
            </w:tcBorders>
          </w:tcPr>
          <w:p w14:paraId="4ED9189D" w14:textId="77777777" w:rsidR="00FB5EA2" w:rsidRDefault="00FB5EA2" w:rsidP="00A57D0D">
            <w:pPr>
              <w:jc w:val="center"/>
              <w:rPr>
                <w:b/>
                <w:bCs/>
              </w:rPr>
            </w:pPr>
            <w:commentRangeStart w:id="324"/>
            <w:r w:rsidRPr="00AF1BC0">
              <w:rPr>
                <w:b/>
                <w:bCs/>
              </w:rPr>
              <w:t>RMSE</w:t>
            </w:r>
          </w:p>
          <w:p w14:paraId="79922B27" w14:textId="77777777" w:rsidR="00FB5EA2" w:rsidRPr="00AF1BC0" w:rsidRDefault="00FB5EA2" w:rsidP="00A57D0D">
            <w:pPr>
              <w:jc w:val="center"/>
              <w:rPr>
                <w:b/>
                <w:bCs/>
              </w:rPr>
            </w:pPr>
            <w:r>
              <w:rPr>
                <w:b/>
                <w:bCs/>
              </w:rPr>
              <w:t>US-Canada Model</w:t>
            </w:r>
          </w:p>
        </w:tc>
        <w:tc>
          <w:tcPr>
            <w:tcW w:w="2320" w:type="dxa"/>
            <w:tcBorders>
              <w:top w:val="single" w:sz="4" w:space="0" w:color="auto"/>
              <w:bottom w:val="single" w:sz="4" w:space="0" w:color="auto"/>
            </w:tcBorders>
          </w:tcPr>
          <w:p w14:paraId="778E7B7D" w14:textId="77777777" w:rsidR="00FB5EA2" w:rsidRDefault="00FB5EA2" w:rsidP="00A57D0D">
            <w:pPr>
              <w:jc w:val="center"/>
              <w:rPr>
                <w:b/>
                <w:bCs/>
              </w:rPr>
            </w:pPr>
            <w:r w:rsidRPr="00AF1BC0">
              <w:rPr>
                <w:b/>
                <w:bCs/>
              </w:rPr>
              <w:t>RMSE</w:t>
            </w:r>
          </w:p>
          <w:p w14:paraId="30246239" w14:textId="77777777" w:rsidR="00FB5EA2" w:rsidRPr="00AF1BC0" w:rsidRDefault="00FB5EA2" w:rsidP="00A57D0D">
            <w:pPr>
              <w:jc w:val="center"/>
              <w:rPr>
                <w:b/>
                <w:bCs/>
              </w:rPr>
            </w:pPr>
            <w:r>
              <w:rPr>
                <w:b/>
                <w:bCs/>
              </w:rPr>
              <w:t>US only Model</w:t>
            </w:r>
            <w:commentRangeEnd w:id="324"/>
            <w:r w:rsidR="00C32368">
              <w:rPr>
                <w:rStyle w:val="CommentReference"/>
                <w:rFonts w:asciiTheme="minorHAnsi" w:eastAsiaTheme="minorHAnsi" w:hAnsiTheme="minorHAnsi" w:cstheme="minorBidi"/>
              </w:rPr>
              <w:commentReference w:id="324"/>
            </w:r>
          </w:p>
        </w:tc>
        <w:tc>
          <w:tcPr>
            <w:tcW w:w="2223"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tr w:rsidR="00FB5EA2" w:rsidRPr="00AF1BC0" w14:paraId="0B5AFA93" w14:textId="77777777" w:rsidTr="00A57D0D">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214" w:type="dxa"/>
            <w:tcBorders>
              <w:top w:val="single" w:sz="4" w:space="0" w:color="auto"/>
            </w:tcBorders>
          </w:tcPr>
          <w:p w14:paraId="0C085A7E" w14:textId="77777777" w:rsidR="00FB5EA2" w:rsidRPr="00AF1BC0" w:rsidRDefault="00FB5EA2" w:rsidP="00A57D0D">
            <w:pPr>
              <w:jc w:val="center"/>
            </w:pPr>
            <w:r>
              <w:t>0.94</w:t>
            </w:r>
          </w:p>
        </w:tc>
        <w:tc>
          <w:tcPr>
            <w:tcW w:w="2320" w:type="dxa"/>
            <w:tcBorders>
              <w:top w:val="single" w:sz="4" w:space="0" w:color="auto"/>
            </w:tcBorders>
          </w:tcPr>
          <w:p w14:paraId="37845A22" w14:textId="77777777" w:rsidR="00FB5EA2" w:rsidRPr="00AF1BC0" w:rsidRDefault="00FB5EA2" w:rsidP="00A57D0D">
            <w:pPr>
              <w:jc w:val="center"/>
            </w:pPr>
            <w:r>
              <w:t>1.88</w:t>
            </w:r>
          </w:p>
        </w:tc>
        <w:tc>
          <w:tcPr>
            <w:tcW w:w="2223" w:type="dxa"/>
            <w:tcBorders>
              <w:top w:val="single" w:sz="4" w:space="0" w:color="auto"/>
            </w:tcBorders>
          </w:tcPr>
          <w:p w14:paraId="6B829354" w14:textId="77777777" w:rsidR="00FB5EA2" w:rsidRDefault="00FB5EA2" w:rsidP="00A57D0D">
            <w:pPr>
              <w:jc w:val="center"/>
            </w:pPr>
            <w:r>
              <w:t>0.93</w:t>
            </w:r>
          </w:p>
        </w:tc>
      </w:tr>
      <w:tr w:rsidR="00FB5EA2" w:rsidRPr="00AF1BC0" w14:paraId="03D5D5A7" w14:textId="77777777" w:rsidTr="00A57D0D">
        <w:tc>
          <w:tcPr>
            <w:tcW w:w="2603" w:type="dxa"/>
            <w:tcBorders>
              <w:bottom w:val="single" w:sz="4" w:space="0" w:color="auto"/>
            </w:tcBorders>
          </w:tcPr>
          <w:p w14:paraId="3C4B9306" w14:textId="77777777" w:rsidR="00FB5EA2" w:rsidRPr="00AF1BC0" w:rsidRDefault="00FB5EA2" w:rsidP="00A57D0D">
            <w:commentRangeStart w:id="325"/>
            <w:commentRangeStart w:id="326"/>
            <w:commentRangeStart w:id="327"/>
            <w:r w:rsidRPr="00AF1BC0">
              <w:t>Mean Value</w:t>
            </w:r>
            <w:commentRangeEnd w:id="325"/>
            <w:r>
              <w:rPr>
                <w:rStyle w:val="CommentReference"/>
                <w:rFonts w:asciiTheme="minorHAnsi" w:eastAsiaTheme="minorHAnsi" w:hAnsiTheme="minorHAnsi" w:cstheme="minorBidi"/>
              </w:rPr>
              <w:commentReference w:id="325"/>
            </w:r>
            <w:commentRangeEnd w:id="326"/>
            <w:r>
              <w:rPr>
                <w:rStyle w:val="CommentReference"/>
                <w:rFonts w:asciiTheme="minorHAnsi" w:eastAsiaTheme="minorHAnsi" w:hAnsiTheme="minorHAnsi" w:cstheme="minorBidi"/>
              </w:rPr>
              <w:commentReference w:id="326"/>
            </w:r>
            <w:commentRangeEnd w:id="327"/>
            <w:r w:rsidR="00C32368">
              <w:rPr>
                <w:rStyle w:val="CommentReference"/>
                <w:rFonts w:asciiTheme="minorHAnsi" w:eastAsiaTheme="minorHAnsi" w:hAnsiTheme="minorHAnsi" w:cstheme="minorBidi"/>
              </w:rPr>
              <w:commentReference w:id="327"/>
            </w:r>
          </w:p>
        </w:tc>
        <w:tc>
          <w:tcPr>
            <w:tcW w:w="2214"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320" w:type="dxa"/>
            <w:tcBorders>
              <w:bottom w:val="single" w:sz="4" w:space="0" w:color="auto"/>
            </w:tcBorders>
          </w:tcPr>
          <w:p w14:paraId="47953191" w14:textId="77777777" w:rsidR="00FB5EA2" w:rsidRPr="00AF1BC0" w:rsidRDefault="00FB5EA2" w:rsidP="00A57D0D">
            <w:pPr>
              <w:jc w:val="center"/>
            </w:pPr>
            <w:r w:rsidRPr="00AF1BC0">
              <w:t>1.</w:t>
            </w:r>
            <w:r>
              <w:t>96</w:t>
            </w:r>
          </w:p>
        </w:tc>
        <w:tc>
          <w:tcPr>
            <w:tcW w:w="2223" w:type="dxa"/>
            <w:tcBorders>
              <w:bottom w:val="single" w:sz="4" w:space="0" w:color="auto"/>
            </w:tcBorders>
          </w:tcPr>
          <w:p w14:paraId="419B749F" w14:textId="77777777" w:rsidR="00FB5EA2" w:rsidRPr="00AF1BC0" w:rsidRDefault="00FB5EA2" w:rsidP="00A57D0D">
            <w:pPr>
              <w:jc w:val="center"/>
            </w:pPr>
            <w:r>
              <w:t>-0.26</w:t>
            </w:r>
          </w:p>
        </w:tc>
      </w:tr>
    </w:tbl>
    <w:p w14:paraId="3D720BA2" w14:textId="79B5E3CC" w:rsidR="00FB5EA2" w:rsidRDefault="00FB5EA2" w:rsidP="00FB5EA2">
      <w:pPr>
        <w:spacing w:line="480" w:lineRule="auto"/>
      </w:pPr>
      <w:r w:rsidRPr="00AF1BC0">
        <w:t>RMSE denotes root mean squared error</w:t>
      </w:r>
      <w:r>
        <w:t>.</w:t>
      </w:r>
    </w:p>
    <w:p w14:paraId="42B2DEA4" w14:textId="4E7137AC" w:rsidR="00366083" w:rsidRPr="00AF1BC0"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6208B667" w14:textId="2D63F401" w:rsidR="00340B5E" w:rsidRDefault="00340B5E" w:rsidP="0027162F">
      <w:pPr>
        <w:spacing w:line="480" w:lineRule="auto"/>
        <w:rPr>
          <w:b/>
          <w:bCs/>
        </w:rPr>
      </w:pPr>
    </w:p>
    <w:p w14:paraId="47CE4251" w14:textId="359B1792" w:rsidR="00E31EA1" w:rsidRDefault="00E31EA1" w:rsidP="00CD7469">
      <w:pPr>
        <w:rPr>
          <w:vertAlign w:val="subscript"/>
        </w:rPr>
        <w:sectPr w:rsidR="00E31EA1" w:rsidSect="00673E9D">
          <w:pgSz w:w="12240" w:h="15840"/>
          <w:pgMar w:top="1440" w:right="1440" w:bottom="1440" w:left="1440" w:header="720" w:footer="720" w:gutter="0"/>
          <w:cols w:space="720"/>
          <w:docGrid w:linePitch="360"/>
        </w:sectPr>
      </w:pPr>
    </w:p>
    <w:p w14:paraId="5F309E83" w14:textId="78A827C1" w:rsidR="00E31EA1" w:rsidRPr="00F94762" w:rsidRDefault="00E31EA1" w:rsidP="00F94762">
      <w:pPr>
        <w:pStyle w:val="ListParagraph"/>
        <w:numPr>
          <w:ilvl w:val="1"/>
          <w:numId w:val="21"/>
        </w:numPr>
        <w:spacing w:line="480" w:lineRule="auto"/>
        <w:ind w:left="567" w:hanging="567"/>
        <w:rPr>
          <w:b/>
          <w:bCs/>
        </w:rPr>
      </w:pPr>
      <w:commentRangeStart w:id="328"/>
      <w:commentRangeStart w:id="329"/>
      <w:r w:rsidRPr="00F94762">
        <w:rPr>
          <w:b/>
          <w:bCs/>
        </w:rPr>
        <w:lastRenderedPageBreak/>
        <w:t>Empirical Application</w:t>
      </w:r>
      <w:commentRangeEnd w:id="328"/>
      <w:r w:rsidR="00761541">
        <w:rPr>
          <w:rStyle w:val="CommentReference"/>
        </w:rPr>
        <w:commentReference w:id="328"/>
      </w:r>
      <w:commentRangeEnd w:id="329"/>
      <w:r w:rsidR="00416FCD">
        <w:rPr>
          <w:rStyle w:val="CommentReference"/>
        </w:rPr>
        <w:commentReference w:id="329"/>
      </w:r>
    </w:p>
    <w:p w14:paraId="3C295D92" w14:textId="19F78CCC" w:rsidR="00E31EA1" w:rsidRDefault="00E31EA1" w:rsidP="00617AF4">
      <w:pPr>
        <w:spacing w:line="480" w:lineRule="auto"/>
        <w:rPr>
          <w:b/>
          <w:bCs/>
        </w:rPr>
      </w:pPr>
    </w:p>
    <w:p w14:paraId="48E13105" w14:textId="231EA592" w:rsidR="00E31EA1" w:rsidRPr="00F94762" w:rsidRDefault="00F94762" w:rsidP="00F94762">
      <w:pPr>
        <w:pStyle w:val="ListParagraph"/>
        <w:numPr>
          <w:ilvl w:val="1"/>
          <w:numId w:val="21"/>
        </w:numPr>
        <w:spacing w:line="480" w:lineRule="auto"/>
        <w:ind w:left="567" w:hanging="567"/>
        <w:rPr>
          <w:b/>
          <w:bCs/>
        </w:rPr>
      </w:pPr>
      <w:r>
        <w:rPr>
          <w:b/>
          <w:bCs/>
        </w:rPr>
        <w:t xml:space="preserve">Discussion and </w:t>
      </w:r>
      <w:r w:rsidR="00E31EA1" w:rsidRPr="00F94762">
        <w:rPr>
          <w:b/>
          <w:bCs/>
        </w:rPr>
        <w:t>Conclusion</w:t>
      </w:r>
    </w:p>
    <w:p w14:paraId="4C9943A6" w14:textId="77777777" w:rsidR="00E31EA1" w:rsidRDefault="00E31EA1" w:rsidP="00617AF4">
      <w:pPr>
        <w:spacing w:line="480" w:lineRule="auto"/>
        <w:rPr>
          <w:b/>
          <w:bCs/>
        </w:rPr>
      </w:pPr>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Maund,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Braat,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Revéret,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The Canadian Geographer/Le géographe canadien</w:t>
      </w:r>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Emerton, L., &amp; Kekulandala,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r w:rsidRPr="004D1057">
        <w:rPr>
          <w:i/>
          <w:iCs/>
          <w:color w:val="222222"/>
          <w:shd w:val="clear" w:color="auto" w:fill="FFFFFF"/>
        </w:rPr>
        <w:t>Muthurajawela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Euliss Jr, N. H., Tangen, B. A., Laubhan,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Poder,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Thomassin,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trends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transfer. J. Econ. Surv.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r w:rsidRPr="004D1057">
        <w:rPr>
          <w:color w:val="222222"/>
          <w:shd w:val="clear" w:color="auto" w:fill="FFFFFF"/>
        </w:rPr>
        <w:t xml:space="preserve">Lindhjem, H., &amp; Navrud, S. (2008). How reliable are meta-analyses for international benefit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Dehnhardt,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Balukas, J. A., Besedin,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Adamowicz,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Canadian Journal of Agricultural Economics/Revue canadienne d'agroeconomie</w:t>
      </w:r>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Kilfoil,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lastRenderedPageBreak/>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 xml:space="preserve">Trenholm, R., Lantz, V., Martínez-Espiñeira,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r w:rsidRPr="004D1057">
        <w:rPr>
          <w:color w:val="222222"/>
          <w:shd w:val="clear" w:color="auto" w:fill="FFFFFF"/>
        </w:rPr>
        <w:t>Vossler,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willingness-to-accept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Scientia agriculturae bohemica</w:t>
      </w:r>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1B8FE36F" w:rsidR="00A5769D" w:rsidRPr="004D1057" w:rsidRDefault="00A5769D" w:rsidP="00D03D13">
      <w:pPr>
        <w:tabs>
          <w:tab w:val="left" w:pos="1425"/>
        </w:tabs>
        <w:jc w:val="center"/>
        <w:rPr>
          <w:b/>
          <w:bCs/>
        </w:rPr>
      </w:pPr>
      <w:r w:rsidRPr="004D1057">
        <w:rPr>
          <w:b/>
          <w:bCs/>
        </w:rPr>
        <w:t>Appendix</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331"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r w:rsidRPr="004D1057">
              <w:rPr>
                <w:color w:val="000000"/>
                <w:sz w:val="20"/>
                <w:szCs w:val="20"/>
              </w:rPr>
              <w:t>Beran,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r w:rsidRPr="004D1057">
              <w:rPr>
                <w:color w:val="000000"/>
                <w:sz w:val="20"/>
                <w:szCs w:val="20"/>
              </w:rPr>
              <w:t>Beran,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r w:rsidRPr="004D1057">
              <w:rPr>
                <w:color w:val="000000"/>
                <w:sz w:val="20"/>
                <w:szCs w:val="20"/>
              </w:rPr>
              <w:t>Beran,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r w:rsidRPr="004D1057">
              <w:rPr>
                <w:color w:val="000000"/>
                <w:sz w:val="20"/>
                <w:szCs w:val="20"/>
              </w:rPr>
              <w:t>deZoysa</w:t>
            </w:r>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r w:rsidRPr="004D1057">
              <w:rPr>
                <w:color w:val="000000"/>
                <w:sz w:val="20"/>
                <w:szCs w:val="20"/>
              </w:rPr>
              <w:t>Mullarkey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Freshwater, unspec.</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r w:rsidRPr="004D1057">
              <w:rPr>
                <w:color w:val="000000"/>
                <w:sz w:val="20"/>
                <w:szCs w:val="20"/>
              </w:rPr>
              <w:t>Awondo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Freshwater, unspec.</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unspec</w:t>
            </w:r>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r>
              <w:rPr>
                <w:color w:val="000000"/>
                <w:sz w:val="18"/>
                <w:szCs w:val="18"/>
              </w:rPr>
              <w:t>Ayokunle</w:t>
            </w:r>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Saltwater, unspec</w:t>
            </w:r>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4DE17E3D" w14:textId="77777777" w:rsidTr="00A57D0D">
        <w:trPr>
          <w:trHeight w:val="280"/>
        </w:trPr>
        <w:tc>
          <w:tcPr>
            <w:tcW w:w="1440" w:type="dxa"/>
            <w:tcBorders>
              <w:top w:val="nil"/>
              <w:left w:val="nil"/>
              <w:bottom w:val="nil"/>
              <w:right w:val="nil"/>
            </w:tcBorders>
            <w:shd w:val="clear" w:color="auto" w:fill="auto"/>
            <w:noWrap/>
            <w:vAlign w:val="center"/>
          </w:tcPr>
          <w:p w14:paraId="4962090F" w14:textId="77777777" w:rsidR="00D84402" w:rsidRPr="004D1057" w:rsidRDefault="00D84402" w:rsidP="00A57D0D">
            <w:pPr>
              <w:rPr>
                <w:color w:val="000000"/>
                <w:sz w:val="18"/>
                <w:szCs w:val="18"/>
              </w:rPr>
            </w:pPr>
            <w:r w:rsidRPr="004D1057">
              <w:rPr>
                <w:color w:val="000000"/>
                <w:sz w:val="18"/>
                <w:szCs w:val="18"/>
              </w:rPr>
              <w:t>Rudd et al</w:t>
            </w:r>
          </w:p>
        </w:tc>
        <w:tc>
          <w:tcPr>
            <w:tcW w:w="720" w:type="dxa"/>
            <w:tcBorders>
              <w:top w:val="nil"/>
              <w:left w:val="nil"/>
              <w:bottom w:val="nil"/>
              <w:right w:val="nil"/>
            </w:tcBorders>
            <w:shd w:val="clear" w:color="auto" w:fill="auto"/>
            <w:noWrap/>
            <w:vAlign w:val="center"/>
          </w:tcPr>
          <w:p w14:paraId="51024DF4" w14:textId="77777777" w:rsidR="00D84402" w:rsidRPr="004D1057" w:rsidRDefault="00D84402" w:rsidP="00A57D0D">
            <w:pPr>
              <w:jc w:val="center"/>
              <w:rPr>
                <w:color w:val="000000"/>
                <w:sz w:val="18"/>
                <w:szCs w:val="18"/>
              </w:rPr>
            </w:pPr>
            <w:r w:rsidRPr="004D1057">
              <w:rPr>
                <w:color w:val="000000"/>
                <w:sz w:val="18"/>
                <w:szCs w:val="18"/>
              </w:rPr>
              <w:t>2016</w:t>
            </w:r>
          </w:p>
        </w:tc>
        <w:tc>
          <w:tcPr>
            <w:tcW w:w="720" w:type="dxa"/>
            <w:tcBorders>
              <w:top w:val="nil"/>
              <w:left w:val="nil"/>
              <w:bottom w:val="nil"/>
              <w:right w:val="nil"/>
            </w:tcBorders>
            <w:shd w:val="clear" w:color="auto" w:fill="auto"/>
            <w:noWrap/>
            <w:vAlign w:val="center"/>
          </w:tcPr>
          <w:p w14:paraId="60756ABF"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8D0AD0" w14:textId="77777777" w:rsidR="00D84402" w:rsidRPr="004D1057" w:rsidRDefault="00D84402" w:rsidP="00A57D0D">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vAlign w:val="center"/>
          </w:tcPr>
          <w:p w14:paraId="24E496D8" w14:textId="77777777" w:rsidR="00D84402" w:rsidRPr="004D1057" w:rsidRDefault="00D84402" w:rsidP="00D84402">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707BA8AB" w14:textId="77777777" w:rsidR="00D84402" w:rsidRPr="004D1057" w:rsidRDefault="00D84402" w:rsidP="00D84402">
            <w:pPr>
              <w:jc w:val="center"/>
              <w:rPr>
                <w:color w:val="000000"/>
                <w:sz w:val="18"/>
                <w:szCs w:val="18"/>
              </w:rPr>
            </w:pPr>
            <w:r w:rsidRPr="004D1057">
              <w:rPr>
                <w:color w:val="000000"/>
                <w:sz w:val="18"/>
                <w:szCs w:val="18"/>
              </w:rPr>
              <w:t>1307159</w:t>
            </w:r>
          </w:p>
        </w:tc>
        <w:tc>
          <w:tcPr>
            <w:tcW w:w="1080" w:type="dxa"/>
            <w:tcBorders>
              <w:top w:val="nil"/>
              <w:left w:val="nil"/>
              <w:bottom w:val="nil"/>
              <w:right w:val="nil"/>
            </w:tcBorders>
            <w:shd w:val="clear" w:color="auto" w:fill="auto"/>
            <w:noWrap/>
            <w:vAlign w:val="center"/>
          </w:tcPr>
          <w:p w14:paraId="53029DE8" w14:textId="77777777" w:rsidR="00D84402" w:rsidRPr="004D1057" w:rsidRDefault="00D84402" w:rsidP="00D84402">
            <w:pPr>
              <w:jc w:val="center"/>
              <w:rPr>
                <w:color w:val="000000"/>
                <w:sz w:val="18"/>
                <w:szCs w:val="18"/>
              </w:rPr>
            </w:pPr>
            <w:r w:rsidRPr="004D1057">
              <w:rPr>
                <w:color w:val="000000"/>
                <w:sz w:val="18"/>
                <w:szCs w:val="18"/>
              </w:rPr>
              <w:t>1616034</w:t>
            </w:r>
          </w:p>
        </w:tc>
        <w:tc>
          <w:tcPr>
            <w:tcW w:w="900" w:type="dxa"/>
            <w:tcBorders>
              <w:top w:val="nil"/>
              <w:left w:val="nil"/>
              <w:bottom w:val="nil"/>
              <w:right w:val="nil"/>
            </w:tcBorders>
            <w:shd w:val="clear" w:color="auto" w:fill="auto"/>
            <w:noWrap/>
            <w:vAlign w:val="center"/>
          </w:tcPr>
          <w:p w14:paraId="2670BBCD" w14:textId="77777777" w:rsidR="00D84402" w:rsidRPr="004D1057" w:rsidRDefault="00D84402" w:rsidP="00D84402">
            <w:pPr>
              <w:jc w:val="center"/>
              <w:rPr>
                <w:color w:val="000000"/>
                <w:sz w:val="18"/>
                <w:szCs w:val="18"/>
              </w:rPr>
            </w:pPr>
            <w:r w:rsidRPr="004D1057">
              <w:rPr>
                <w:color w:val="000000"/>
                <w:sz w:val="18"/>
                <w:szCs w:val="18"/>
              </w:rPr>
              <w:t>24.3</w:t>
            </w:r>
          </w:p>
        </w:tc>
      </w:tr>
      <w:tr w:rsidR="00D84402" w:rsidRPr="004D1057" w14:paraId="363E393F" w14:textId="77777777" w:rsidTr="00A57D0D">
        <w:trPr>
          <w:trHeight w:val="280"/>
        </w:trPr>
        <w:tc>
          <w:tcPr>
            <w:tcW w:w="1440" w:type="dxa"/>
            <w:tcBorders>
              <w:top w:val="nil"/>
              <w:left w:val="nil"/>
              <w:bottom w:val="nil"/>
              <w:right w:val="nil"/>
            </w:tcBorders>
            <w:shd w:val="clear" w:color="auto" w:fill="auto"/>
            <w:noWrap/>
            <w:vAlign w:val="center"/>
          </w:tcPr>
          <w:p w14:paraId="5EB4D109" w14:textId="77777777" w:rsidR="00D84402" w:rsidRPr="004D1057" w:rsidRDefault="00D84402" w:rsidP="00A57D0D">
            <w:pPr>
              <w:rPr>
                <w:color w:val="000000"/>
                <w:sz w:val="18"/>
                <w:szCs w:val="18"/>
              </w:rPr>
            </w:pPr>
            <w:r w:rsidRPr="004D1057">
              <w:rPr>
                <w:color w:val="000000"/>
                <w:sz w:val="18"/>
                <w:szCs w:val="18"/>
              </w:rPr>
              <w:t>Rudd et al</w:t>
            </w:r>
          </w:p>
        </w:tc>
        <w:tc>
          <w:tcPr>
            <w:tcW w:w="720" w:type="dxa"/>
            <w:tcBorders>
              <w:top w:val="nil"/>
              <w:left w:val="nil"/>
              <w:bottom w:val="nil"/>
              <w:right w:val="nil"/>
            </w:tcBorders>
            <w:shd w:val="clear" w:color="auto" w:fill="auto"/>
            <w:noWrap/>
            <w:vAlign w:val="center"/>
          </w:tcPr>
          <w:p w14:paraId="59C42F2B" w14:textId="77777777" w:rsidR="00D84402" w:rsidRPr="004D1057" w:rsidRDefault="00D84402" w:rsidP="00A57D0D">
            <w:pPr>
              <w:jc w:val="center"/>
              <w:rPr>
                <w:color w:val="000000"/>
                <w:sz w:val="18"/>
                <w:szCs w:val="18"/>
              </w:rPr>
            </w:pPr>
            <w:r w:rsidRPr="004D1057">
              <w:rPr>
                <w:color w:val="000000"/>
                <w:sz w:val="18"/>
                <w:szCs w:val="18"/>
              </w:rPr>
              <w:t>2016</w:t>
            </w:r>
          </w:p>
        </w:tc>
        <w:tc>
          <w:tcPr>
            <w:tcW w:w="720" w:type="dxa"/>
            <w:tcBorders>
              <w:top w:val="nil"/>
              <w:left w:val="nil"/>
              <w:bottom w:val="nil"/>
              <w:right w:val="nil"/>
            </w:tcBorders>
            <w:shd w:val="clear" w:color="auto" w:fill="auto"/>
            <w:noWrap/>
            <w:vAlign w:val="center"/>
          </w:tcPr>
          <w:p w14:paraId="565269D9"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B392E2" w14:textId="77777777" w:rsidR="00D84402" w:rsidRPr="004D1057" w:rsidRDefault="00D84402" w:rsidP="00A57D0D">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vAlign w:val="center"/>
          </w:tcPr>
          <w:p w14:paraId="2E16B4E8" w14:textId="77777777" w:rsidR="00D84402" w:rsidRPr="004D1057" w:rsidRDefault="00D84402" w:rsidP="00D84402">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3826E2BA" w14:textId="77777777" w:rsidR="00D84402" w:rsidRPr="004D1057" w:rsidRDefault="00D84402" w:rsidP="00D84402">
            <w:pPr>
              <w:jc w:val="center"/>
              <w:rPr>
                <w:color w:val="000000"/>
                <w:sz w:val="18"/>
                <w:szCs w:val="18"/>
              </w:rPr>
            </w:pPr>
            <w:r w:rsidRPr="004D1057">
              <w:rPr>
                <w:color w:val="000000"/>
                <w:sz w:val="18"/>
                <w:szCs w:val="18"/>
              </w:rPr>
              <w:t>1307159</w:t>
            </w:r>
          </w:p>
        </w:tc>
        <w:tc>
          <w:tcPr>
            <w:tcW w:w="1080" w:type="dxa"/>
            <w:tcBorders>
              <w:top w:val="nil"/>
              <w:left w:val="nil"/>
              <w:bottom w:val="nil"/>
              <w:right w:val="nil"/>
            </w:tcBorders>
            <w:shd w:val="clear" w:color="auto" w:fill="auto"/>
            <w:noWrap/>
            <w:vAlign w:val="center"/>
          </w:tcPr>
          <w:p w14:paraId="46D4C71F" w14:textId="77777777" w:rsidR="00D84402" w:rsidRPr="004D1057" w:rsidRDefault="00D84402" w:rsidP="00D84402">
            <w:pPr>
              <w:jc w:val="center"/>
              <w:rPr>
                <w:color w:val="000000"/>
                <w:sz w:val="18"/>
                <w:szCs w:val="18"/>
              </w:rPr>
            </w:pPr>
            <w:r w:rsidRPr="004D1057">
              <w:rPr>
                <w:color w:val="000000"/>
                <w:sz w:val="18"/>
                <w:szCs w:val="18"/>
              </w:rPr>
              <w:t>1413412</w:t>
            </w:r>
          </w:p>
        </w:tc>
        <w:tc>
          <w:tcPr>
            <w:tcW w:w="900" w:type="dxa"/>
            <w:tcBorders>
              <w:top w:val="nil"/>
              <w:left w:val="nil"/>
              <w:bottom w:val="nil"/>
              <w:right w:val="nil"/>
            </w:tcBorders>
            <w:shd w:val="clear" w:color="auto" w:fill="auto"/>
            <w:noWrap/>
            <w:vAlign w:val="center"/>
          </w:tcPr>
          <w:p w14:paraId="6BE7CA06" w14:textId="77777777" w:rsidR="00D84402" w:rsidRPr="004D1057" w:rsidRDefault="00D84402" w:rsidP="00D84402">
            <w:pPr>
              <w:jc w:val="center"/>
              <w:rPr>
                <w:color w:val="000000"/>
                <w:sz w:val="18"/>
                <w:szCs w:val="18"/>
              </w:rPr>
            </w:pPr>
            <w:r w:rsidRPr="004D1057">
              <w:rPr>
                <w:color w:val="000000"/>
                <w:sz w:val="18"/>
                <w:szCs w:val="18"/>
              </w:rPr>
              <w:t>11.5</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r w:rsidRPr="004D1057">
              <w:rPr>
                <w:color w:val="000000"/>
                <w:sz w:val="18"/>
                <w:szCs w:val="18"/>
              </w:rPr>
              <w:t xml:space="preserve">Vossler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Freshwater, unspec</w:t>
            </w:r>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Notes: BA is base wetland acreage; PA is policy wetland acreage; WTP is willingness to pay which is measured in C$ in the year of study per household per year</w:t>
      </w:r>
      <w:r w:rsidR="006E0912">
        <w:rPr>
          <w:sz w:val="18"/>
          <w:szCs w:val="18"/>
        </w:rPr>
        <w:t>;</w:t>
      </w:r>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331"/>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332"/>
      <w:r>
        <w:rPr>
          <w:b/>
          <w:bCs/>
        </w:rPr>
        <w:t xml:space="preserve">Model </w:t>
      </w:r>
      <w:r w:rsidR="001D60C7">
        <w:rPr>
          <w:b/>
          <w:bCs/>
        </w:rPr>
        <w:t>2</w:t>
      </w:r>
      <w:r>
        <w:rPr>
          <w:b/>
          <w:bCs/>
        </w:rPr>
        <w:t xml:space="preserve"> </w:t>
      </w:r>
      <w:r w:rsidRPr="004D1057">
        <w:rPr>
          <w:b/>
          <w:bCs/>
        </w:rPr>
        <w:t xml:space="preserve">Meta-regression results </w:t>
      </w:r>
      <w:commentRangeEnd w:id="332"/>
      <w:r>
        <w:rPr>
          <w:rStyle w:val="CommentReference"/>
          <w:rFonts w:asciiTheme="minorHAnsi" w:eastAsiaTheme="minorHAnsi" w:hAnsiTheme="minorHAnsi" w:cstheme="minorBidi"/>
        </w:rPr>
        <w:commentReference w:id="332"/>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r>
        <w:rPr>
          <w:sz w:val="20"/>
          <w:szCs w:val="20"/>
        </w:rPr>
        <w:t>;</w:t>
      </w:r>
    </w:p>
    <w:p w14:paraId="08B9C895" w14:textId="77777777" w:rsidR="005A1844" w:rsidRDefault="005A1844" w:rsidP="005A1844">
      <w:pPr>
        <w:rPr>
          <w:b/>
          <w:bCs/>
        </w:rPr>
      </w:pPr>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333"/>
      <w:r>
        <w:rPr>
          <w:b/>
          <w:bCs/>
        </w:rPr>
        <w:t xml:space="preserve">Model 2 </w:t>
      </w:r>
      <w:r w:rsidRPr="004D1057">
        <w:rPr>
          <w:b/>
          <w:bCs/>
        </w:rPr>
        <w:t xml:space="preserve">Meta-regression results </w:t>
      </w:r>
      <w:commentRangeEnd w:id="333"/>
      <w:r>
        <w:rPr>
          <w:rStyle w:val="CommentReference"/>
          <w:rFonts w:asciiTheme="minorHAnsi" w:eastAsiaTheme="minorHAnsi" w:hAnsiTheme="minorHAnsi" w:cstheme="minorBidi"/>
        </w:rPr>
        <w:commentReference w:id="333"/>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r>
        <w:rPr>
          <w:sz w:val="20"/>
          <w:szCs w:val="20"/>
        </w:rPr>
        <w:t>;</w:t>
      </w:r>
    </w:p>
    <w:p w14:paraId="6BF39769" w14:textId="41940B5F" w:rsidR="000D03CE" w:rsidRDefault="000D03CE" w:rsidP="000D03CE">
      <w:pPr>
        <w:rPr>
          <w:b/>
          <w:bCs/>
        </w:rPr>
      </w:pPr>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032AB6" w:rsidRPr="007A6CA4" w14:paraId="7CE417CE" w14:textId="77777777" w:rsidTr="00A57D0D">
        <w:trPr>
          <w:trHeight w:val="300"/>
        </w:trPr>
        <w:tc>
          <w:tcPr>
            <w:tcW w:w="3261" w:type="dxa"/>
            <w:shd w:val="clear" w:color="auto" w:fill="auto"/>
            <w:noWrap/>
            <w:vAlign w:val="bottom"/>
            <w:hideMark/>
          </w:tcPr>
          <w:p w14:paraId="7C635EA6"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2.53</w:t>
            </w:r>
          </w:p>
        </w:tc>
      </w:tr>
      <w:tr w:rsidR="00032AB6" w:rsidRPr="007A6CA4" w14:paraId="19BEDA16" w14:textId="77777777" w:rsidTr="00A57D0D">
        <w:trPr>
          <w:trHeight w:val="300"/>
        </w:trPr>
        <w:tc>
          <w:tcPr>
            <w:tcW w:w="3261" w:type="dxa"/>
            <w:shd w:val="clear" w:color="auto" w:fill="auto"/>
            <w:noWrap/>
            <w:vAlign w:val="bottom"/>
            <w:hideMark/>
          </w:tcPr>
          <w:p w14:paraId="55722F19"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1.53</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4.16</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-2.14</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032AB6" w:rsidRPr="007A6CA4" w14:paraId="6379D7CD" w14:textId="77777777" w:rsidTr="00A57D0D">
        <w:trPr>
          <w:trHeight w:val="300"/>
        </w:trPr>
        <w:tc>
          <w:tcPr>
            <w:tcW w:w="3261" w:type="dxa"/>
            <w:shd w:val="clear" w:color="auto" w:fill="auto"/>
            <w:noWrap/>
            <w:vAlign w:val="bottom"/>
            <w:hideMark/>
          </w:tcPr>
          <w:p w14:paraId="79536FFD"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2.50</w:t>
            </w:r>
          </w:p>
        </w:tc>
      </w:tr>
      <w:tr w:rsidR="00032AB6" w:rsidRPr="007A6CA4" w14:paraId="2DBC4A13" w14:textId="77777777" w:rsidTr="00A57D0D">
        <w:trPr>
          <w:trHeight w:val="300"/>
        </w:trPr>
        <w:tc>
          <w:tcPr>
            <w:tcW w:w="3261" w:type="dxa"/>
            <w:shd w:val="clear" w:color="auto" w:fill="auto"/>
            <w:noWrap/>
            <w:vAlign w:val="bottom"/>
            <w:hideMark/>
          </w:tcPr>
          <w:p w14:paraId="5458C955"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1.58</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3.59</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193.90</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032AB6" w:rsidRPr="007A6CA4" w14:paraId="56835DD8" w14:textId="77777777" w:rsidTr="00A57D0D">
        <w:trPr>
          <w:trHeight w:val="300"/>
        </w:trPr>
        <w:tc>
          <w:tcPr>
            <w:tcW w:w="3261" w:type="dxa"/>
            <w:shd w:val="clear" w:color="auto" w:fill="auto"/>
            <w:noWrap/>
            <w:vAlign w:val="bottom"/>
            <w:hideMark/>
          </w:tcPr>
          <w:p w14:paraId="12A48B5B"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0.07</w:t>
            </w:r>
          </w:p>
        </w:tc>
      </w:tr>
      <w:tr w:rsidR="00032AB6" w:rsidRPr="007A6CA4" w14:paraId="5EE32939" w14:textId="77777777" w:rsidTr="00A57D0D">
        <w:trPr>
          <w:trHeight w:val="300"/>
        </w:trPr>
        <w:tc>
          <w:tcPr>
            <w:tcW w:w="3261" w:type="dxa"/>
            <w:shd w:val="clear" w:color="auto" w:fill="auto"/>
            <w:noWrap/>
            <w:vAlign w:val="bottom"/>
            <w:hideMark/>
          </w:tcPr>
          <w:p w14:paraId="08B406DB"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0.07</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0.06</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113.01</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032AB6" w:rsidRPr="007A6CA4" w14:paraId="4D25EB44" w14:textId="77777777" w:rsidTr="00A57D0D">
        <w:trPr>
          <w:trHeight w:val="300"/>
        </w:trPr>
        <w:tc>
          <w:tcPr>
            <w:tcW w:w="3261" w:type="dxa"/>
            <w:shd w:val="clear" w:color="auto" w:fill="auto"/>
            <w:noWrap/>
            <w:vAlign w:val="bottom"/>
            <w:hideMark/>
          </w:tcPr>
          <w:p w14:paraId="33BF527C" w14:textId="77777777" w:rsidR="00032AB6" w:rsidRPr="007A6CA4" w:rsidRDefault="00032AB6" w:rsidP="00A57D0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0.02</w:t>
            </w:r>
          </w:p>
        </w:tc>
      </w:tr>
      <w:tr w:rsidR="00032AB6" w:rsidRPr="007A6CA4" w14:paraId="1ED21A65" w14:textId="77777777" w:rsidTr="00A57D0D">
        <w:trPr>
          <w:trHeight w:val="300"/>
        </w:trPr>
        <w:tc>
          <w:tcPr>
            <w:tcW w:w="3261" w:type="dxa"/>
            <w:shd w:val="clear" w:color="auto" w:fill="auto"/>
            <w:noWrap/>
            <w:vAlign w:val="bottom"/>
            <w:hideMark/>
          </w:tcPr>
          <w:p w14:paraId="42BF663F" w14:textId="77777777" w:rsidR="00032AB6" w:rsidRPr="007A6CA4" w:rsidRDefault="00032AB6" w:rsidP="00A57D0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0.02</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77777777" w:rsidR="00032AB6" w:rsidRPr="007A6CA4" w:rsidRDefault="00032AB6" w:rsidP="00A57D0D">
            <w:pPr>
              <w:jc w:val="center"/>
              <w:rPr>
                <w:color w:val="000000"/>
                <w:sz w:val="20"/>
                <w:szCs w:val="20"/>
                <w:lang w:eastAsia="en-CA"/>
              </w:rPr>
            </w:pPr>
            <w:r w:rsidRPr="007A6CA4">
              <w:rPr>
                <w:color w:val="000000"/>
                <w:sz w:val="20"/>
                <w:szCs w:val="20"/>
                <w:lang w:eastAsia="en-CA"/>
              </w:rPr>
              <w:t>0.01</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157.80</w:t>
            </w:r>
          </w:p>
        </w:tc>
      </w:tr>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loyd-Smith, Patrick" w:date="2021-03-29T10:05:00Z" w:initials="LP">
    <w:p w14:paraId="177EEADC" w14:textId="1C908557" w:rsidR="00A57D0D" w:rsidRDefault="00A57D0D">
      <w:pPr>
        <w:pStyle w:val="CommentText"/>
      </w:pPr>
      <w:r>
        <w:rPr>
          <w:rStyle w:val="CommentReference"/>
        </w:rPr>
        <w:annotationRef/>
      </w:r>
      <w:r>
        <w:t>Discuss number of Can-US studies.</w:t>
      </w:r>
    </w:p>
  </w:comment>
  <w:comment w:id="3" w:author="Lloyd-Smith, Patrick" w:date="2021-08-19T09:43:00Z" w:initials="LP">
    <w:p w14:paraId="0983A6B5" w14:textId="63C53D62" w:rsidR="00A57D0D" w:rsidRDefault="00A57D0D">
      <w:pPr>
        <w:pStyle w:val="CommentText"/>
      </w:pPr>
      <w:r>
        <w:rPr>
          <w:rStyle w:val="CommentReference"/>
        </w:rPr>
        <w:annotationRef/>
      </w:r>
      <w:r>
        <w:t xml:space="preserve">Need to strengthen argument for why we focus on only SP value estimates. </w:t>
      </w:r>
    </w:p>
  </w:comment>
  <w:comment w:id="4" w:author="Lloyd-Smith, Patrick" w:date="2021-08-19T09:44:00Z" w:initials="LP">
    <w:p w14:paraId="20D0BEE2" w14:textId="3FA1B7BA" w:rsidR="00A57D0D" w:rsidRDefault="00A57D0D">
      <w:pPr>
        <w:pStyle w:val="CommentText"/>
      </w:pPr>
      <w:r>
        <w:rPr>
          <w:rStyle w:val="CommentReference"/>
        </w:rPr>
        <w:annotationRef/>
      </w:r>
      <w:r>
        <w:t xml:space="preserve">Mention that these can be important for wetlands. </w:t>
      </w:r>
    </w:p>
  </w:comment>
  <w:comment w:id="10" w:author="Lloyd-Smith, Patrick" w:date="2021-08-19T09:45:00Z" w:initials="LP">
    <w:p w14:paraId="4EC7A664" w14:textId="32DE394A" w:rsidR="00A57D0D" w:rsidRDefault="00A57D0D">
      <w:pPr>
        <w:pStyle w:val="CommentText"/>
      </w:pPr>
      <w:r>
        <w:rPr>
          <w:rStyle w:val="CommentReference"/>
        </w:rPr>
        <w:annotationRef/>
      </w:r>
      <w:r>
        <w:t>Is this true? I thought it was in Ontario and Great Lakes (so freshwater)</w:t>
      </w:r>
    </w:p>
  </w:comment>
  <w:comment w:id="19" w:author="Pat" w:date="2021-05-25T10:20:00Z" w:initials="P">
    <w:p w14:paraId="74B46D88" w14:textId="5095C3C8" w:rsidR="00A57D0D" w:rsidRDefault="00A57D0D">
      <w:pPr>
        <w:pStyle w:val="CommentText"/>
      </w:pPr>
      <w:r>
        <w:rPr>
          <w:rStyle w:val="CommentReference"/>
        </w:rPr>
        <w:annotationRef/>
      </w:r>
      <w:r>
        <w:t>I’ve added one more study in Dropbox Dina_Ayokunle_A_2003 it is in Saskatchewan</w:t>
      </w:r>
    </w:p>
  </w:comment>
  <w:comment w:id="18" w:author="Lloyd-Smith, Patrick" w:date="2020-11-25T09:36:00Z" w:initials="LP">
    <w:p w14:paraId="3186799B" w14:textId="77777777" w:rsidR="00A57D0D" w:rsidRDefault="00A57D0D" w:rsidP="008C116C">
      <w:pPr>
        <w:pStyle w:val="CommentText"/>
      </w:pPr>
      <w:r>
        <w:rPr>
          <w:rStyle w:val="CommentReference"/>
        </w:rPr>
        <w:annotationRef/>
      </w:r>
      <w:r>
        <w:t xml:space="preserve">Can we try and format this to get it all on one or two pages. </w:t>
      </w:r>
    </w:p>
  </w:comment>
  <w:comment w:id="28" w:author="Lloyd-Smith, Patrick" w:date="2021-05-21T16:48:00Z" w:initials="LP">
    <w:p w14:paraId="69CD69B7" w14:textId="04078DA9" w:rsidR="00A57D0D" w:rsidRDefault="00A57D0D">
      <w:pPr>
        <w:pStyle w:val="CommentText"/>
      </w:pPr>
      <w:r>
        <w:rPr>
          <w:rStyle w:val="CommentReference"/>
        </w:rPr>
        <w:annotationRef/>
      </w:r>
      <w:r>
        <w:t>I would only include restoration/retention information here as the extra details are not consistent across the studies.</w:t>
      </w:r>
    </w:p>
  </w:comment>
  <w:comment w:id="29" w:author="Lloyd-Smith, Patrick" w:date="2021-08-19T10:16:00Z" w:initials="LP">
    <w:p w14:paraId="32653D5F" w14:textId="4AB59D23" w:rsidR="00416FCD" w:rsidRDefault="00416FCD">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32" w:author="Lloyd-Smith, Patrick" w:date="2021-03-29T10:10:00Z" w:initials="LP">
    <w:p w14:paraId="1AF2DC8A" w14:textId="661021FC" w:rsidR="00A57D0D" w:rsidRDefault="00A57D0D">
      <w:pPr>
        <w:pStyle w:val="CommentText"/>
      </w:pPr>
      <w:r>
        <w:rPr>
          <w:rStyle w:val="CommentReference"/>
        </w:rPr>
        <w:annotationRef/>
      </w:r>
      <w:r>
        <w:t xml:space="preserve">What was your process to assign these? What do the categories mean? </w:t>
      </w:r>
    </w:p>
  </w:comment>
  <w:comment w:id="33" w:author="Asare, Eric" w:date="2021-04-12T08:12:00Z" w:initials="AE">
    <w:p w14:paraId="402DB8A2" w14:textId="5358CAF0" w:rsidR="00A57D0D" w:rsidRDefault="00A57D0D">
      <w:pPr>
        <w:pStyle w:val="CommentText"/>
      </w:pPr>
      <w:r>
        <w:rPr>
          <w:rStyle w:val="CommentReference"/>
        </w:rPr>
        <w:annotationRef/>
      </w:r>
      <w:r>
        <w:t>Pat, I have explained it in the notes section uder the table.</w:t>
      </w:r>
    </w:p>
  </w:comment>
  <w:comment w:id="34" w:author="Lloyd-Smith, Patrick" w:date="2021-08-19T10:17:00Z" w:initials="LP">
    <w:p w14:paraId="345A1890" w14:textId="4EC7C138" w:rsidR="00416FCD" w:rsidRDefault="00416FCD">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43" w:author="Lloyd-Smith, Patrick" w:date="2021-05-21T14:38:00Z" w:initials="LP">
    <w:p w14:paraId="20DCE430" w14:textId="77777777" w:rsidR="00A57D0D" w:rsidRDefault="00A57D0D">
      <w:pPr>
        <w:pStyle w:val="CommentText"/>
      </w:pPr>
      <w:r>
        <w:rPr>
          <w:rStyle w:val="CommentReference"/>
        </w:rPr>
        <w:annotationRef/>
      </w:r>
      <w:r>
        <w:t>In the thesis, they state it is a one-time payment. Can you check the data reflects this for the analysis.</w:t>
      </w:r>
    </w:p>
  </w:comment>
  <w:comment w:id="119" w:author="Lloyd-Smith, Patrick [2]" w:date="2021-04-16T09:21:00Z" w:initials="LSP">
    <w:p w14:paraId="39A12B93" w14:textId="77777777" w:rsidR="00A57D0D" w:rsidRDefault="00A57D0D">
      <w:pPr>
        <w:pStyle w:val="CommentText"/>
      </w:pPr>
      <w:r>
        <w:rPr>
          <w:rStyle w:val="CommentReference"/>
        </w:rPr>
        <w:annotationRef/>
      </w:r>
      <w:r>
        <w:t>This seems quite high? I thought the max WTp for a class was $1,000?</w:t>
      </w:r>
    </w:p>
  </w:comment>
  <w:comment w:id="200" w:author="Pat" w:date="2021-05-25T10:24:00Z" w:initials="P">
    <w:p w14:paraId="7BE6507C" w14:textId="77777777" w:rsidR="00A57D0D" w:rsidRDefault="00A57D0D">
      <w:pPr>
        <w:pStyle w:val="CommentText"/>
      </w:pPr>
      <w:r>
        <w:rPr>
          <w:rStyle w:val="CommentReference"/>
        </w:rPr>
        <w:annotationRef/>
      </w:r>
      <w:r>
        <w:t>Can you double check this in the data. The two Rudd policy changes are the same in the code</w:t>
      </w:r>
    </w:p>
  </w:comment>
  <w:comment w:id="201" w:author="Asare, Eric [2]" w:date="2021-07-08T09:15:00Z" w:initials="AE">
    <w:p w14:paraId="5C652811" w14:textId="4DA0608B" w:rsidR="00A57D0D" w:rsidRDefault="00A57D0D">
      <w:pPr>
        <w:pStyle w:val="CommentText"/>
      </w:pPr>
      <w:r>
        <w:rPr>
          <w:rStyle w:val="CommentReference"/>
        </w:rPr>
        <w:annotationRef/>
      </w:r>
      <w:r>
        <w:t>I corrected the policy acres in the code. But I excluded Rudd from the analysis. I think it focused on saltwater wetland</w:t>
      </w:r>
    </w:p>
  </w:comment>
  <w:comment w:id="218" w:author="Lloyd-Smith, Patrick" w:date="2021-03-29T09:55:00Z" w:initials="LP">
    <w:p w14:paraId="1DAB9EC9" w14:textId="77777777" w:rsidR="00A57D0D" w:rsidRDefault="00A57D0D">
      <w:pPr>
        <w:pStyle w:val="CommentText"/>
      </w:pPr>
      <w:r>
        <w:rPr>
          <w:rStyle w:val="CommentReference"/>
        </w:rPr>
        <w:annotationRef/>
      </w:r>
      <w:r>
        <w:t>Is one of these CE?</w:t>
      </w:r>
    </w:p>
  </w:comment>
  <w:comment w:id="219" w:author="Asare, Eric" w:date="2021-04-12T08:07:00Z" w:initials="AE">
    <w:p w14:paraId="5BF7363F" w14:textId="77777777" w:rsidR="00A57D0D" w:rsidRDefault="00A57D0D">
      <w:pPr>
        <w:pStyle w:val="CommentText"/>
      </w:pPr>
      <w:r>
        <w:rPr>
          <w:rStyle w:val="CommentReference"/>
        </w:rPr>
        <w:annotationRef/>
      </w:r>
      <w:r>
        <w:t>It has been corrected</w:t>
      </w:r>
    </w:p>
  </w:comment>
  <w:comment w:id="229" w:author="Lloyd-Smith, Patrick" w:date="2021-05-21T14:37:00Z" w:initials="LP">
    <w:p w14:paraId="76F0A9A9" w14:textId="77777777" w:rsidR="00A57D0D" w:rsidRDefault="00A57D0D">
      <w:pPr>
        <w:pStyle w:val="CommentText"/>
      </w:pPr>
      <w:r>
        <w:rPr>
          <w:rStyle w:val="CommentReference"/>
        </w:rPr>
        <w:annotationRef/>
      </w:r>
      <w:r>
        <w:t>I don’t think the referendum is a format, but rather whether it is a one-time contribution or an annual contribution?</w:t>
      </w:r>
    </w:p>
  </w:comment>
  <w:comment w:id="232" w:author="Pat" w:date="2021-05-25T10:30:00Z" w:initials="P">
    <w:p w14:paraId="74F58B67" w14:textId="77777777" w:rsidR="00A57D0D" w:rsidRDefault="00A57D0D">
      <w:pPr>
        <w:pStyle w:val="CommentText"/>
      </w:pPr>
      <w:r>
        <w:rPr>
          <w:rStyle w:val="CommentReference"/>
        </w:rPr>
        <w:annotationRef/>
      </w:r>
      <w:r>
        <w:t>How was this calculated?</w:t>
      </w:r>
    </w:p>
  </w:comment>
  <w:comment w:id="233" w:author="Asare, Eric [2]" w:date="2021-07-08T09:17:00Z" w:initials="AE">
    <w:p w14:paraId="1D626EEE" w14:textId="0BFB76EB" w:rsidR="00A57D0D" w:rsidRDefault="00A57D0D" w:rsidP="00886B32">
      <w:pPr>
        <w:pStyle w:val="CommentText"/>
        <w:spacing w:before="240"/>
      </w:pPr>
      <w:r>
        <w:rPr>
          <w:rStyle w:val="CommentReference"/>
        </w:rPr>
        <w:annotationRef/>
      </w:r>
      <w:r>
        <w:t>Status quo is 14% of 2.96E8 acres (1.2mill ha) and Policy acreage: 35% of 2.96E8 acres (1.2mill ha)</w:t>
      </w:r>
    </w:p>
  </w:comment>
  <w:comment w:id="234" w:author="Lloyd-Smith, Patrick" w:date="2021-08-19T09:47:00Z" w:initials="LP">
    <w:p w14:paraId="46FC923D" w14:textId="57414065" w:rsidR="00A57D0D" w:rsidRDefault="00A57D0D">
      <w:pPr>
        <w:pStyle w:val="CommentText"/>
      </w:pPr>
      <w:r>
        <w:rPr>
          <w:rStyle w:val="CommentReference"/>
        </w:rPr>
        <w:annotationRef/>
      </w:r>
      <w:r>
        <w:t>What are the numbers here? I think the policy acres is the same as SQ.</w:t>
      </w:r>
    </w:p>
  </w:comment>
  <w:comment w:id="236" w:author="Pat" w:date="2021-05-25T10:31:00Z" w:initials="P">
    <w:p w14:paraId="65282507" w14:textId="6E09E641" w:rsidR="00A57D0D" w:rsidRDefault="00A57D0D">
      <w:pPr>
        <w:pStyle w:val="CommentText"/>
      </w:pPr>
      <w:r>
        <w:rPr>
          <w:rStyle w:val="CommentReference"/>
        </w:rPr>
        <w:annotationRef/>
      </w:r>
      <w:r>
        <w:t>Except for the one-time payments</w:t>
      </w:r>
    </w:p>
  </w:comment>
  <w:comment w:id="244" w:author="Lloyd-Smith, Patrick" w:date="2021-03-29T10:12:00Z" w:initials="LP">
    <w:p w14:paraId="1964F5F0" w14:textId="7AD357CE" w:rsidR="00A57D0D" w:rsidRDefault="00A57D0D">
      <w:pPr>
        <w:pStyle w:val="CommentText"/>
      </w:pPr>
      <w:r>
        <w:rPr>
          <w:rStyle w:val="CommentReference"/>
        </w:rPr>
        <w:annotationRef/>
      </w:r>
      <w:r>
        <w:t>2018 or 2017 in table?</w:t>
      </w:r>
    </w:p>
  </w:comment>
  <w:comment w:id="245" w:author="Lloyd-Smith, Patrick" w:date="2021-05-21T14:45:00Z" w:initials="LP">
    <w:p w14:paraId="5E5E413B" w14:textId="77777777" w:rsidR="00A57D0D" w:rsidRDefault="00A57D0D" w:rsidP="00D55208">
      <w:pPr>
        <w:pStyle w:val="CommentText"/>
      </w:pPr>
      <w:r>
        <w:rPr>
          <w:rStyle w:val="CommentReference"/>
        </w:rPr>
        <w:annotationRef/>
      </w:r>
      <w:r>
        <w:t>I would start with Canada $ then average acres, then US $ and average acres, then compare the two.</w:t>
      </w:r>
    </w:p>
  </w:comment>
  <w:comment w:id="248" w:author="Lloyd-Smith, Patrick" w:date="2021-08-19T09:49:00Z" w:initials="LP">
    <w:p w14:paraId="2BD003B7" w14:textId="253B2BE8" w:rsidR="00A57D0D" w:rsidRDefault="00A57D0D">
      <w:pPr>
        <w:pStyle w:val="CommentText"/>
      </w:pPr>
      <w:r>
        <w:rPr>
          <w:rStyle w:val="CommentReference"/>
        </w:rPr>
        <w:annotationRef/>
      </w:r>
      <w:r>
        <w:t>One note on semantics. Lets use restoration/retention as defined in studies and conservation to refer to both.</w:t>
      </w:r>
    </w:p>
  </w:comment>
  <w:comment w:id="251" w:author="Lloyd-Smith, Patrick" w:date="2021-03-29T10:15:00Z" w:initials="LP">
    <w:p w14:paraId="46700E03" w14:textId="64B97883" w:rsidR="00A57D0D" w:rsidRDefault="00A57D0D">
      <w:pPr>
        <w:pStyle w:val="CommentText"/>
      </w:pPr>
      <w:r>
        <w:rPr>
          <w:rStyle w:val="CommentReference"/>
        </w:rPr>
        <w:annotationRef/>
      </w:r>
      <w:r>
        <w:t>Just state early on in paper that all $ are in 2018 CAD, then you don’t need to specify each time.</w:t>
      </w:r>
    </w:p>
  </w:comment>
  <w:comment w:id="250" w:author="Lloyd-Smith, Patrick" w:date="2021-08-19T09:49:00Z" w:initials="LP">
    <w:p w14:paraId="7E4D72B2" w14:textId="36D0F229" w:rsidR="00A57D0D" w:rsidRDefault="00A57D0D">
      <w:pPr>
        <w:pStyle w:val="CommentText"/>
      </w:pPr>
      <w:r>
        <w:rPr>
          <w:rStyle w:val="CommentReference"/>
        </w:rPr>
        <w:annotationRef/>
      </w:r>
      <w:r>
        <w:t>Remove the exp() terms as they are unnecessary</w:t>
      </w:r>
    </w:p>
  </w:comment>
  <w:comment w:id="256" w:author="Lloyd-Smith, Patrick" w:date="2021-08-19T09:50:00Z" w:initials="LP">
    <w:p w14:paraId="6A10339A" w14:textId="19E6E51A" w:rsidR="00A57D0D" w:rsidRDefault="00A57D0D">
      <w:pPr>
        <w:pStyle w:val="CommentText"/>
      </w:pPr>
      <w:r>
        <w:rPr>
          <w:rStyle w:val="CommentReference"/>
        </w:rPr>
        <w:annotationRef/>
      </w:r>
      <w:r>
        <w:t>This seems low</w:t>
      </w:r>
    </w:p>
  </w:comment>
  <w:comment w:id="258" w:author="Lloyd-Smith, Patrick" w:date="2021-05-21T14:30:00Z" w:initials="LP">
    <w:p w14:paraId="7B8AB051" w14:textId="5EEE8008" w:rsidR="00A57D0D" w:rsidRDefault="00A57D0D">
      <w:pPr>
        <w:pStyle w:val="CommentText"/>
      </w:pPr>
      <w:r>
        <w:rPr>
          <w:rStyle w:val="CommentReference"/>
        </w:rPr>
        <w:annotationRef/>
      </w:r>
      <w:r>
        <w:t>I thought it was the other way around? Canadian studies have a larger change in area.</w:t>
      </w:r>
    </w:p>
  </w:comment>
  <w:comment w:id="259" w:author="Lloyd-Smith, Patrick" w:date="2021-05-22T08:15:00Z" w:initials="LP">
    <w:p w14:paraId="118FF4C0" w14:textId="3E8928C5" w:rsidR="00A57D0D" w:rsidRDefault="00A57D0D">
      <w:pPr>
        <w:pStyle w:val="CommentText"/>
      </w:pPr>
      <w:r>
        <w:rPr>
          <w:rStyle w:val="CommentReference"/>
        </w:rPr>
        <w:annotationRef/>
      </w:r>
      <w:r>
        <w:t>I could not find this figure in the code to change it</w:t>
      </w:r>
    </w:p>
  </w:comment>
  <w:comment w:id="260" w:author="Asare, Eric [2]" w:date="2021-07-08T09:53:00Z" w:initials="AE">
    <w:p w14:paraId="53C4AA71" w14:textId="2EEBB212" w:rsidR="00A57D0D" w:rsidRDefault="00A57D0D">
      <w:pPr>
        <w:pStyle w:val="CommentText"/>
      </w:pPr>
      <w:r>
        <w:rPr>
          <w:rStyle w:val="CommentReference"/>
        </w:rPr>
        <w:annotationRef/>
      </w:r>
      <w:r>
        <w:t>It was in the summary statistics code</w:t>
      </w:r>
    </w:p>
  </w:comment>
  <w:comment w:id="261" w:author="Lloyd-Smith, Patrick" w:date="2021-05-21T14:46:00Z" w:initials="LP">
    <w:p w14:paraId="0AF70611" w14:textId="1961332A" w:rsidR="00A57D0D" w:rsidRDefault="00A57D0D">
      <w:pPr>
        <w:pStyle w:val="CommentText"/>
      </w:pPr>
      <w:r>
        <w:rPr>
          <w:rStyle w:val="CommentReference"/>
        </w:rPr>
        <w:annotationRef/>
      </w:r>
      <w:r>
        <w:t>What is the line here? I’d remove it or mention what it represents.</w:t>
      </w:r>
    </w:p>
  </w:comment>
  <w:comment w:id="262" w:author="Asare, Eric [2]" w:date="2021-07-08T09:53:00Z" w:initials="AE">
    <w:p w14:paraId="231B2DB0" w14:textId="4E18434C" w:rsidR="00A57D0D" w:rsidRDefault="00A57D0D">
      <w:pPr>
        <w:pStyle w:val="CommentText"/>
      </w:pPr>
      <w:r>
        <w:rPr>
          <w:rStyle w:val="CommentReference"/>
        </w:rPr>
        <w:annotationRef/>
      </w:r>
      <w:r>
        <w:t>It was a trend term to show the positive relation; but I agree with you I have removed it because the scatter plot shows the same info</w:t>
      </w:r>
    </w:p>
  </w:comment>
  <w:comment w:id="263" w:author="Lloyd-Smith, Patrick" w:date="2021-08-19T09:51:00Z" w:initials="LP">
    <w:p w14:paraId="1EE1DCA9" w14:textId="0D6DF838" w:rsidR="00A57D0D" w:rsidRDefault="00A57D0D">
      <w:pPr>
        <w:pStyle w:val="CommentText"/>
      </w:pPr>
      <w:r>
        <w:rPr>
          <w:rStyle w:val="CommentReference"/>
        </w:rPr>
        <w:annotationRef/>
      </w:r>
      <w:r>
        <w:t>Its still hard to see the US vs Canadian difference, can the points be made larger with maybe white and black circles differentiating them? Open to your thoughts here</w:t>
      </w:r>
    </w:p>
  </w:comment>
  <w:comment w:id="264" w:author="Lloyd-Smith, Patrick" w:date="2021-05-21T14:32:00Z" w:initials="LP">
    <w:p w14:paraId="6092AC5C" w14:textId="5D39E40A" w:rsidR="00A57D0D" w:rsidRDefault="00A57D0D">
      <w:pPr>
        <w:pStyle w:val="CommentText"/>
      </w:pPr>
      <w:r>
        <w:rPr>
          <w:rStyle w:val="CommentReference"/>
        </w:rPr>
        <w:annotationRef/>
      </w:r>
      <w:r>
        <w:t>But 30% is higher than 20% here?</w:t>
      </w:r>
    </w:p>
  </w:comment>
  <w:comment w:id="265" w:author="Lloyd-Smith, Patrick" w:date="2021-03-29T10:19:00Z" w:initials="LP">
    <w:p w14:paraId="268B460C" w14:textId="77777777" w:rsidR="00A57D0D" w:rsidRDefault="00A57D0D"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266" w:author="Lloyd-Smith, Patrick" w:date="2021-05-21T14:28:00Z" w:initials="LP">
    <w:p w14:paraId="27E89F56" w14:textId="77777777" w:rsidR="00A57D0D" w:rsidRDefault="00A57D0D" w:rsidP="00FF0BCF">
      <w:pPr>
        <w:pStyle w:val="CommentText"/>
      </w:pPr>
      <w:r>
        <w:rPr>
          <w:rStyle w:val="CommentReference"/>
        </w:rPr>
        <w:annotationRef/>
      </w:r>
      <w:r>
        <w:t>This table is really hard to read because data is over two lines and columns.  What about copying the format of Moeltner Table 2 with only the mean, min and max all in same line?</w:t>
      </w:r>
    </w:p>
    <w:p w14:paraId="22357704" w14:textId="77777777" w:rsidR="00A57D0D" w:rsidRDefault="00A57D0D" w:rsidP="00FF0BCF">
      <w:pPr>
        <w:pStyle w:val="CommentText"/>
      </w:pPr>
    </w:p>
    <w:p w14:paraId="7823A6F2" w14:textId="77777777" w:rsidR="00A57D0D" w:rsidRDefault="00A57D0D" w:rsidP="00FF0BCF">
      <w:pPr>
        <w:pStyle w:val="CommentText"/>
      </w:pPr>
      <w:r>
        <w:t>Also, what do you think about including Canada Only and US only to really highlight the differences?</w:t>
      </w:r>
    </w:p>
  </w:comment>
  <w:comment w:id="267" w:author="Asare, Eric [2]" w:date="2021-07-08T10:12:00Z" w:initials="AE">
    <w:p w14:paraId="51C452C6" w14:textId="1AE635A0" w:rsidR="00A57D0D" w:rsidRDefault="00A57D0D">
      <w:pPr>
        <w:pStyle w:val="CommentText"/>
      </w:pPr>
      <w:r>
        <w:rPr>
          <w:rStyle w:val="CommentReference"/>
        </w:rPr>
        <w:annotationRef/>
      </w:r>
      <w:r>
        <w:t>Sure. I only added the standard deviation information in parenthesis</w:t>
      </w:r>
    </w:p>
  </w:comment>
  <w:comment w:id="274" w:author="Lloyd-Smith, Patrick" w:date="2021-08-19T10:19:00Z" w:initials="LP">
    <w:p w14:paraId="604C5A95" w14:textId="1B6F6ECE" w:rsidR="00416FCD" w:rsidRDefault="00416FCD">
      <w:pPr>
        <w:pStyle w:val="CommentText"/>
      </w:pPr>
      <w:r>
        <w:rPr>
          <w:rStyle w:val="CommentReference"/>
        </w:rPr>
        <w:annotationRef/>
      </w:r>
      <w:r>
        <w:t>Can we swap this variable such that 1 = peer review. I think that makes more intuitive sense for the paper and interpreting the results. Not that much will change.</w:t>
      </w:r>
    </w:p>
  </w:comment>
  <w:comment w:id="278" w:author="Lloyd-Smith, Patrick" w:date="2021-03-29T10:22:00Z" w:initials="LP">
    <w:p w14:paraId="2BC3B141" w14:textId="77777777" w:rsidR="00A57D0D" w:rsidRDefault="00A57D0D" w:rsidP="00AA50E0">
      <w:pPr>
        <w:pStyle w:val="CommentText"/>
      </w:pPr>
      <w:r>
        <w:rPr>
          <w:rStyle w:val="CommentReference"/>
        </w:rPr>
        <w:annotationRef/>
      </w:r>
      <w:r>
        <w:t xml:space="preserve">First introduce equation, then discuss error terms and tests. </w:t>
      </w:r>
    </w:p>
  </w:comment>
  <w:comment w:id="279" w:author="Lloyd-Smith, Patrick" w:date="2021-03-29T10:21:00Z" w:initials="LP">
    <w:p w14:paraId="018DE75A" w14:textId="20E125A4" w:rsidR="00A57D0D" w:rsidRDefault="00A57D0D">
      <w:pPr>
        <w:pStyle w:val="CommentText"/>
      </w:pPr>
      <w:r>
        <w:rPr>
          <w:rStyle w:val="CommentReference"/>
        </w:rPr>
        <w:annotationRef/>
      </w:r>
      <w:r>
        <w:t>I don’t think this is a LR test.</w:t>
      </w:r>
    </w:p>
  </w:comment>
  <w:comment w:id="280" w:author="Asare, Eric [2]" w:date="2021-04-12T05:47:00Z" w:initials="AE">
    <w:p w14:paraId="5683B04E" w14:textId="07BF4851" w:rsidR="00A57D0D" w:rsidRDefault="00A57D0D">
      <w:pPr>
        <w:pStyle w:val="CommentText"/>
      </w:pPr>
      <w:r>
        <w:rPr>
          <w:rStyle w:val="CommentReference"/>
        </w:rPr>
        <w:annotationRef/>
      </w:r>
      <w:r>
        <w:t>It is Pat. But we can discuss this later.</w:t>
      </w:r>
    </w:p>
  </w:comment>
  <w:comment w:id="281" w:author="Lloyd-Smith, Patrick" w:date="2021-05-21T14:33:00Z" w:initials="LP">
    <w:p w14:paraId="10EE2DC6" w14:textId="556200F7" w:rsidR="00A57D0D" w:rsidRDefault="00A57D0D">
      <w:pPr>
        <w:pStyle w:val="CommentText"/>
      </w:pPr>
      <w:r>
        <w:rPr>
          <w:rStyle w:val="CommentReference"/>
        </w:rPr>
        <w:annotationRef/>
      </w:r>
      <w:r>
        <w:t xml:space="preserve">How was this VIF factor applied? What variables were removed? </w:t>
      </w:r>
    </w:p>
  </w:comment>
  <w:comment w:id="282" w:author="Asare, Eric [2]" w:date="2021-07-08T10:29:00Z" w:initials="AE">
    <w:p w14:paraId="2BCBF9BE" w14:textId="52172076" w:rsidR="00A57D0D" w:rsidRDefault="00A57D0D">
      <w:pPr>
        <w:pStyle w:val="CommentText"/>
      </w:pPr>
      <w:r>
        <w:rPr>
          <w:rStyle w:val="CommentReference"/>
        </w:rPr>
        <w:annotationRef/>
      </w:r>
      <w:r>
        <w:t>Will it be ok if I list the variables in the result section. This is because I will know after model estimation.</w:t>
      </w:r>
    </w:p>
  </w:comment>
  <w:comment w:id="295" w:author="Lloyd-Smith, Patrick" w:date="2021-05-21T17:06:00Z" w:initials="LP">
    <w:p w14:paraId="59357107" w14:textId="30AD7D61" w:rsidR="00A57D0D" w:rsidRDefault="00A57D0D">
      <w:pPr>
        <w:pStyle w:val="CommentText"/>
      </w:pPr>
      <w:r>
        <w:rPr>
          <w:rStyle w:val="CommentReference"/>
        </w:rPr>
        <w:annotationRef/>
      </w:r>
      <w:r>
        <w:t>Did this get updated in the code? It looks like it has not in the version in Dropbox</w:t>
      </w:r>
    </w:p>
  </w:comment>
  <w:comment w:id="296" w:author="Asare, Eric [2]" w:date="2021-07-08T10:34:00Z" w:initials="AE">
    <w:p w14:paraId="61FBD5B5" w14:textId="6CDF2234" w:rsidR="00A57D0D" w:rsidRDefault="00A57D0D">
      <w:pPr>
        <w:pStyle w:val="CommentText"/>
      </w:pPr>
      <w:r>
        <w:rPr>
          <w:rStyle w:val="CommentReference"/>
        </w:rPr>
        <w:annotationRef/>
      </w:r>
      <w:r>
        <w:t>I have done that</w:t>
      </w:r>
    </w:p>
  </w:comment>
  <w:comment w:id="297" w:author="Lloyd-Smith, Patrick" w:date="2021-04-16T14:35:00Z" w:initials="LP">
    <w:p w14:paraId="318F9B33" w14:textId="70BEE54D" w:rsidR="00A57D0D" w:rsidRDefault="00A57D0D">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298" w:author="Lloyd-Smith, Patrick" w:date="2021-05-21T14:23:00Z" w:initials="LP">
    <w:p w14:paraId="0F98BC95" w14:textId="77777777" w:rsidR="00A57D0D" w:rsidRDefault="00A57D0D" w:rsidP="00F27899">
      <w:pPr>
        <w:pStyle w:val="CommentText"/>
      </w:pPr>
      <w:r>
        <w:rPr>
          <w:rStyle w:val="CommentReference"/>
        </w:rPr>
        <w:annotationRef/>
      </w:r>
      <w:r>
        <w:t>I’m not sure if this is the appropriate method here, why not just the leave-one-out analysis as in Johnston and Brouwer MAs? Perhaps k-fold is the best way to go but its not clear how this was done.</w:t>
      </w:r>
    </w:p>
  </w:comment>
  <w:comment w:id="299" w:author="Lloyd-Smith, Patrick" w:date="2021-05-21T16:51:00Z" w:initials="LP">
    <w:p w14:paraId="668471CB" w14:textId="67BD5D0B" w:rsidR="00A57D0D" w:rsidRDefault="00A57D0D">
      <w:pPr>
        <w:pStyle w:val="CommentText"/>
      </w:pPr>
      <w:r>
        <w:rPr>
          <w:rStyle w:val="CommentReference"/>
        </w:rPr>
        <w:annotationRef/>
      </w:r>
      <w:r>
        <w:t xml:space="preserve">I’m a bit confused here on the model numbering. Table 4 and 5 include Models 1 and 2, but there are repeated references to other Models 1. </w:t>
      </w:r>
    </w:p>
  </w:comment>
  <w:comment w:id="306" w:author="Lloyd-Smith, Patrick" w:date="2021-08-19T09:59:00Z" w:initials="LP">
    <w:p w14:paraId="6F2153AB" w14:textId="12AFBE3B" w:rsidR="00D7596E" w:rsidRDefault="00D7596E">
      <w:pPr>
        <w:pStyle w:val="CommentText"/>
      </w:pPr>
      <w:r>
        <w:rPr>
          <w:rStyle w:val="CommentReference"/>
        </w:rPr>
        <w:annotationRef/>
      </w:r>
      <w:r>
        <w:t>It’d use the model 1 description</w:t>
      </w:r>
    </w:p>
  </w:comment>
  <w:comment w:id="307" w:author="Lloyd-Smith, Patrick" w:date="2021-08-19T09:59:00Z" w:initials="LP">
    <w:p w14:paraId="7B219D1F" w14:textId="45A122BD" w:rsidR="00D7596E" w:rsidRDefault="00D7596E">
      <w:pPr>
        <w:pStyle w:val="CommentText"/>
      </w:pPr>
      <w:r>
        <w:rPr>
          <w:rStyle w:val="CommentReference"/>
        </w:rPr>
        <w:annotationRef/>
      </w:r>
      <w:r>
        <w:t>Negative or positive?</w:t>
      </w:r>
    </w:p>
  </w:comment>
  <w:comment w:id="308" w:author="Lloyd-Smith, Patrick" w:date="2021-08-19T10:00:00Z" w:initials="LP">
    <w:p w14:paraId="51BE8F6A" w14:textId="18232464" w:rsidR="00D7596E" w:rsidRDefault="00D7596E">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D7596E" w:rsidRDefault="00D7596E">
      <w:pPr>
        <w:pStyle w:val="CommentText"/>
      </w:pPr>
    </w:p>
    <w:p w14:paraId="1737C5FB" w14:textId="5CB945F2" w:rsidR="00D7596E" w:rsidRDefault="00D7596E">
      <w:pPr>
        <w:pStyle w:val="CommentText"/>
      </w:pPr>
      <w:r>
        <w:t xml:space="preserve">One question though is that in the log-log model, do you need this adjustment if the X variable is continuous? I don’t think you do. </w:t>
      </w:r>
    </w:p>
  </w:comment>
  <w:comment w:id="309" w:author="Lloyd-Smith, Patrick" w:date="2021-08-19T10:01:00Z" w:initials="LP">
    <w:p w14:paraId="4ABD2B02" w14:textId="0B5DD139" w:rsidR="00D7596E" w:rsidRDefault="00D7596E">
      <w:pPr>
        <w:pStyle w:val="CommentText"/>
      </w:pPr>
      <w:r>
        <w:rPr>
          <w:rStyle w:val="CommentReference"/>
        </w:rPr>
        <w:annotationRef/>
      </w:r>
      <w:r>
        <w:t>This is not clear. Relative to what? Wetlands that provide provisioning services are less valuable than wetlands without provisioning services</w:t>
      </w:r>
    </w:p>
  </w:comment>
  <w:comment w:id="310" w:author="Lloyd-Smith, Patrick" w:date="2021-08-19T10:02:00Z" w:initials="LP">
    <w:p w14:paraId="293028A3" w14:textId="3A3F177F" w:rsidR="00D7596E" w:rsidRDefault="00D7596E">
      <w:pPr>
        <w:pStyle w:val="CommentText"/>
      </w:pPr>
      <w:r>
        <w:rPr>
          <w:rStyle w:val="CommentReference"/>
        </w:rPr>
        <w:annotationRef/>
      </w:r>
      <w:r>
        <w:t xml:space="preserve">Need to describe what these scenarios are. Perhaps move to a new paragraph detailing what was conducted here. </w:t>
      </w:r>
    </w:p>
  </w:comment>
  <w:comment w:id="311" w:author="Lloyd-Smith, Patrick [2]" w:date="2021-04-16T09:10:00Z" w:initials="LSP">
    <w:p w14:paraId="72F15BD0" w14:textId="77777777" w:rsidR="00A57D0D" w:rsidRDefault="00A57D0D" w:rsidP="00947589">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312" w:author="Lloyd-Smith, Patrick" w:date="2021-08-19T09:57:00Z" w:initials="LP">
    <w:p w14:paraId="74E89938" w14:textId="69E946F1" w:rsidR="00D7596E" w:rsidRDefault="00D7596E">
      <w:pPr>
        <w:pStyle w:val="CommentText"/>
      </w:pPr>
      <w:r>
        <w:rPr>
          <w:rStyle w:val="CommentReference"/>
        </w:rPr>
        <w:annotationRef/>
      </w:r>
      <w:r>
        <w:t>Log income?</w:t>
      </w:r>
    </w:p>
  </w:comment>
  <w:comment w:id="313" w:author="Lloyd-Smith, Patrick" w:date="2021-08-19T10:08:00Z" w:initials="LP">
    <w:p w14:paraId="376D05F2" w14:textId="3623BD57" w:rsidR="00C32368" w:rsidRDefault="00C32368">
      <w:pPr>
        <w:pStyle w:val="CommentText"/>
      </w:pPr>
      <w:r>
        <w:rPr>
          <w:rStyle w:val="CommentReference"/>
        </w:rPr>
        <w:annotationRef/>
      </w:r>
      <w:r>
        <w:t xml:space="preserve">I’m not sure this is a convincing reason not to consider the full model. Of course, lots of variables with limited data. We should either not present it or find a more compelling reason for why we don’t consider it.  </w:t>
      </w:r>
    </w:p>
  </w:comment>
  <w:comment w:id="315" w:author="Lloyd-Smith, Patrick" w:date="2021-08-19T10:03:00Z" w:initials="LP">
    <w:p w14:paraId="7D9AFE14" w14:textId="0FC5EEF6" w:rsidR="00C32368" w:rsidRDefault="00C32368">
      <w:pPr>
        <w:pStyle w:val="CommentText"/>
      </w:pPr>
      <w:r>
        <w:rPr>
          <w:rStyle w:val="CommentReference"/>
        </w:rPr>
        <w:annotationRef/>
      </w:r>
      <w:r>
        <w:t xml:space="preserve">These large se’s suggest some identification concerns. </w:t>
      </w:r>
    </w:p>
  </w:comment>
  <w:comment w:id="323" w:author="Lloyd-Smith, Patrick" w:date="2021-08-19T10:11:00Z" w:initials="LP">
    <w:p w14:paraId="64BDB8A3" w14:textId="14B0CE83" w:rsidR="00C32368" w:rsidRDefault="00C32368">
      <w:pPr>
        <w:pStyle w:val="CommentText"/>
      </w:pPr>
      <w:r>
        <w:rPr>
          <w:rStyle w:val="CommentReference"/>
        </w:rPr>
        <w:annotationRef/>
      </w:r>
      <w:r>
        <w:t>Need a sentence for using the mean value transfer.</w:t>
      </w:r>
    </w:p>
  </w:comment>
  <w:comment w:id="324" w:author="Lloyd-Smith, Patrick" w:date="2021-08-19T10:11:00Z" w:initials="LP">
    <w:p w14:paraId="7C17E228" w14:textId="6F1070A1" w:rsidR="00C32368" w:rsidRDefault="00C32368">
      <w:pPr>
        <w:pStyle w:val="CommentText"/>
      </w:pPr>
      <w:r>
        <w:rPr>
          <w:rStyle w:val="CommentReference"/>
        </w:rPr>
        <w:annotationRef/>
      </w:r>
      <w:r>
        <w:t>Are these for the full models or the restricted ones?</w:t>
      </w:r>
    </w:p>
  </w:comment>
  <w:comment w:id="325" w:author="Lloyd-Smith, Patrick" w:date="2021-05-21T14:21:00Z" w:initials="LP">
    <w:p w14:paraId="5B3526E2" w14:textId="77777777" w:rsidR="00A57D0D" w:rsidRDefault="00A57D0D" w:rsidP="00FB5EA2">
      <w:pPr>
        <w:pStyle w:val="CommentText"/>
      </w:pPr>
      <w:r>
        <w:rPr>
          <w:rStyle w:val="CommentReference"/>
        </w:rPr>
        <w:annotationRef/>
      </w:r>
      <w:r>
        <w:rPr>
          <w:rStyle w:val="CommentReference"/>
        </w:rPr>
        <w:t>Is this using a $/acre transfer or simply the mean value?</w:t>
      </w:r>
    </w:p>
  </w:comment>
  <w:comment w:id="326" w:author="Asare, Eric [2]" w:date="2021-07-08T14:51:00Z" w:initials="AE">
    <w:p w14:paraId="72775EE2" w14:textId="2BA40DA1" w:rsidR="00A57D0D" w:rsidRDefault="00A57D0D">
      <w:pPr>
        <w:pStyle w:val="CommentText"/>
      </w:pPr>
      <w:r>
        <w:rPr>
          <w:rStyle w:val="CommentReference"/>
        </w:rPr>
        <w:annotationRef/>
      </w:r>
      <w:r>
        <w:t>It is the mean value</w:t>
      </w:r>
    </w:p>
  </w:comment>
  <w:comment w:id="327" w:author="Lloyd-Smith, Patrick" w:date="2021-08-19T10:12:00Z" w:initials="LP">
    <w:p w14:paraId="5DEF37A7" w14:textId="40590C75" w:rsidR="00C32368" w:rsidRDefault="00C32368">
      <w:pPr>
        <w:pStyle w:val="CommentText"/>
      </w:pPr>
      <w:r>
        <w:rPr>
          <w:rStyle w:val="CommentReference"/>
        </w:rPr>
        <w:annotationRef/>
      </w:r>
      <w:r>
        <w:t xml:space="preserve">Ok, need to think if this is a fair comparison. I’d suggest </w:t>
      </w:r>
      <w:r w:rsidR="00416FCD">
        <w:t>reading</w:t>
      </w:r>
      <w:r>
        <w:t xml:space="preserve"> the Brouwer MA for water quality studies to see how they </w:t>
      </w:r>
      <w:r w:rsidR="00416FCD">
        <w:t>do their comparison. I think it might make sense to compare the mean $/Acre * # acres rather than the total value. This would also underscore why $/acre measures are not that useful.</w:t>
      </w:r>
    </w:p>
  </w:comment>
  <w:comment w:id="328" w:author="Lloyd-Smith, Patrick" w:date="2021-05-21T14:35:00Z" w:initials="LP">
    <w:p w14:paraId="1B63B58C" w14:textId="42EAC40D" w:rsidR="00A57D0D" w:rsidRDefault="00A57D0D">
      <w:pPr>
        <w:pStyle w:val="CommentText"/>
      </w:pPr>
      <w:r>
        <w:rPr>
          <w:rStyle w:val="CommentReference"/>
        </w:rPr>
        <w:annotationRef/>
      </w:r>
      <w:r>
        <w:t>Once we have finalized the data and models, you can go ahead and put this part in. I think you have already written the bulk of the text so it’s really just about updating the numbers and thinking of the best way to present them</w:t>
      </w:r>
    </w:p>
  </w:comment>
  <w:comment w:id="329" w:author="Lloyd-Smith, Patrick" w:date="2021-08-19T10:15:00Z" w:initials="LP">
    <w:p w14:paraId="333FADB6" w14:textId="3D00243E" w:rsidR="00416FCD" w:rsidRDefault="00416FCD">
      <w:pPr>
        <w:pStyle w:val="CommentText"/>
      </w:pPr>
      <w:r>
        <w:rPr>
          <w:rStyle w:val="CommentReference"/>
        </w:rPr>
        <w:annotationRef/>
      </w:r>
      <w:r>
        <w:t xml:space="preserve">I think we are good to go here. The final question is what models to use. </w:t>
      </w:r>
      <w:bookmarkStart w:id="330" w:name="_GoBack"/>
      <w:bookmarkEnd w:id="330"/>
    </w:p>
  </w:comment>
  <w:comment w:id="332" w:author="Lloyd-Smith, Patrick [2]" w:date="2021-04-16T09:10:00Z" w:initials="LSP">
    <w:p w14:paraId="746C75C4" w14:textId="77777777" w:rsidR="00A57D0D" w:rsidRDefault="00A57D0D"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333" w:author="Lloyd-Smith, Patrick [2]" w:date="2021-04-16T09:10:00Z" w:initials="LSP">
    <w:p w14:paraId="05DC0581" w14:textId="77777777" w:rsidR="00A57D0D" w:rsidRDefault="00A57D0D"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7EEADC" w15:done="1"/>
  <w15:commentEx w15:paraId="0983A6B5" w15:done="0"/>
  <w15:commentEx w15:paraId="20D0BEE2" w15:done="0"/>
  <w15:commentEx w15:paraId="4EC7A664" w15:done="0"/>
  <w15:commentEx w15:paraId="74B46D88" w15:done="1"/>
  <w15:commentEx w15:paraId="3186799B" w15:done="1"/>
  <w15:commentEx w15:paraId="69CD69B7" w15:done="1"/>
  <w15:commentEx w15:paraId="32653D5F" w15:done="0"/>
  <w15:commentEx w15:paraId="1AF2DC8A" w15:done="1"/>
  <w15:commentEx w15:paraId="402DB8A2" w15:paraIdParent="1AF2DC8A" w15:done="1"/>
  <w15:commentEx w15:paraId="345A1890" w15:done="0"/>
  <w15:commentEx w15:paraId="20DCE430" w15:done="1"/>
  <w15:commentEx w15:paraId="39A12B93" w15:done="1"/>
  <w15:commentEx w15:paraId="7BE6507C" w15:done="1"/>
  <w15:commentEx w15:paraId="5C652811" w15:paraIdParent="7BE6507C" w15:done="1"/>
  <w15:commentEx w15:paraId="1DAB9EC9" w15:done="1"/>
  <w15:commentEx w15:paraId="5BF7363F" w15:paraIdParent="1DAB9EC9" w15:done="1"/>
  <w15:commentEx w15:paraId="76F0A9A9" w15:done="1"/>
  <w15:commentEx w15:paraId="74F58B67" w15:done="0"/>
  <w15:commentEx w15:paraId="1D626EEE" w15:paraIdParent="74F58B67" w15:done="0"/>
  <w15:commentEx w15:paraId="46FC923D" w15:paraIdParent="74F58B67" w15:done="0"/>
  <w15:commentEx w15:paraId="65282507" w15:done="1"/>
  <w15:commentEx w15:paraId="1964F5F0" w15:done="1"/>
  <w15:commentEx w15:paraId="5E5E413B" w15:done="1"/>
  <w15:commentEx w15:paraId="2BD003B7" w15:done="0"/>
  <w15:commentEx w15:paraId="46700E03" w15:done="1"/>
  <w15:commentEx w15:paraId="7E4D72B2" w15:done="0"/>
  <w15:commentEx w15:paraId="6A10339A" w15:done="0"/>
  <w15:commentEx w15:paraId="7B8AB051" w15:done="1"/>
  <w15:commentEx w15:paraId="118FF4C0" w15:done="1"/>
  <w15:commentEx w15:paraId="53C4AA71" w15:paraIdParent="118FF4C0" w15:done="1"/>
  <w15:commentEx w15:paraId="0AF70611" w15:done="1"/>
  <w15:commentEx w15:paraId="231B2DB0" w15:paraIdParent="0AF70611" w15:done="1"/>
  <w15:commentEx w15:paraId="1EE1DCA9" w15:done="0"/>
  <w15:commentEx w15:paraId="6092AC5C" w15:done="1"/>
  <w15:commentEx w15:paraId="268B460C" w15:done="1"/>
  <w15:commentEx w15:paraId="7823A6F2" w15:done="1"/>
  <w15:commentEx w15:paraId="51C452C6" w15:paraIdParent="7823A6F2" w15:done="1"/>
  <w15:commentEx w15:paraId="604C5A95" w15:done="0"/>
  <w15:commentEx w15:paraId="2BC3B141" w15:done="1"/>
  <w15:commentEx w15:paraId="018DE75A" w15:done="1"/>
  <w15:commentEx w15:paraId="5683B04E" w15:paraIdParent="018DE75A" w15:done="1"/>
  <w15:commentEx w15:paraId="10EE2DC6" w15:done="1"/>
  <w15:commentEx w15:paraId="2BCBF9BE" w15:paraIdParent="10EE2DC6" w15:done="1"/>
  <w15:commentEx w15:paraId="59357107" w15:done="1"/>
  <w15:commentEx w15:paraId="61FBD5B5" w15:paraIdParent="59357107" w15:done="1"/>
  <w15:commentEx w15:paraId="318F9B33" w15:done="1"/>
  <w15:commentEx w15:paraId="0F98BC95" w15:done="0"/>
  <w15:commentEx w15:paraId="668471CB" w15:done="0"/>
  <w15:commentEx w15:paraId="6F2153AB" w15:done="0"/>
  <w15:commentEx w15:paraId="7B219D1F" w15:done="0"/>
  <w15:commentEx w15:paraId="1737C5FB" w15:done="0"/>
  <w15:commentEx w15:paraId="4ABD2B02" w15:done="0"/>
  <w15:commentEx w15:paraId="293028A3" w15:done="0"/>
  <w15:commentEx w15:paraId="72F15BD0" w15:done="1"/>
  <w15:commentEx w15:paraId="74E89938" w15:done="0"/>
  <w15:commentEx w15:paraId="376D05F2" w15:done="0"/>
  <w15:commentEx w15:paraId="7D9AFE14" w15:done="0"/>
  <w15:commentEx w15:paraId="64BDB8A3" w15:done="0"/>
  <w15:commentEx w15:paraId="7C17E228" w15:done="0"/>
  <w15:commentEx w15:paraId="5B3526E2" w15:done="0"/>
  <w15:commentEx w15:paraId="72775EE2" w15:paraIdParent="5B3526E2" w15:done="0"/>
  <w15:commentEx w15:paraId="5DEF37A7" w15:paraIdParent="5B3526E2" w15:done="0"/>
  <w15:commentEx w15:paraId="1B63B58C" w15:done="0"/>
  <w15:commentEx w15:paraId="333FADB6" w15:paraIdParent="1B63B58C" w15:done="0"/>
  <w15:commentEx w15:paraId="746C75C4" w15:done="1"/>
  <w15:commentEx w15:paraId="05DC058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F5E" w16cex:dateUtc="2021-04-12T14:12:00Z"/>
  <w16cex:commentExtensible w16cex:durableId="2423D587" w16cex:dateUtc="2021-04-16T15:2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91499B" w16cex:dateUtc="2021-07-08T15:53:00Z"/>
  <w16cex:commentExtensible w16cex:durableId="249149B3" w16cex:dateUtc="2021-07-08T15:53: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3D6F18" w16cex:dateUtc="2021-04-16T15:10:00Z"/>
  <w16cex:commentExtensible w16cex:durableId="24918F59" w16cex:dateUtc="2021-07-08T20:51: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7EEADC" w16cid:durableId="240D78E2"/>
  <w16cid:commentId w16cid:paraId="74B46D88" w16cid:durableId="248ADFA4"/>
  <w16cid:commentId w16cid:paraId="3186799B" w16cid:durableId="23EE2F54"/>
  <w16cid:commentId w16cid:paraId="69CD69B7" w16cid:durableId="248ADFA6"/>
  <w16cid:commentId w16cid:paraId="1AF2DC8A" w16cid:durableId="240D78E6"/>
  <w16cid:commentId w16cid:paraId="402DB8A2" w16cid:durableId="241E7F5E"/>
  <w16cid:commentId w16cid:paraId="20DCE430" w16cid:durableId="248ADFAF"/>
  <w16cid:commentId w16cid:paraId="39A12B93" w16cid:durableId="2423D587"/>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65282507" w16cid:durableId="248ADFB0"/>
  <w16cid:commentId w16cid:paraId="1964F5F0" w16cid:durableId="240D78ED"/>
  <w16cid:commentId w16cid:paraId="5E5E413B" w16cid:durableId="2491461A"/>
  <w16cid:commentId w16cid:paraId="46700E03" w16cid:durableId="240D78EF"/>
  <w16cid:commentId w16cid:paraId="7B8AB051" w16cid:durableId="248ADFB4"/>
  <w16cid:commentId w16cid:paraId="118FF4C0" w16cid:durableId="248ADFB6"/>
  <w16cid:commentId w16cid:paraId="53C4AA71" w16cid:durableId="2491499B"/>
  <w16cid:commentId w16cid:paraId="0AF70611" w16cid:durableId="248ADFB7"/>
  <w16cid:commentId w16cid:paraId="231B2DB0" w16cid:durableId="249149B3"/>
  <w16cid:commentId w16cid:paraId="6092AC5C" w16cid:durableId="248ADFB8"/>
  <w16cid:commentId w16cid:paraId="268B460C" w16cid:durableId="240D78F4"/>
  <w16cid:commentId w16cid:paraId="7823A6F2" w16cid:durableId="248ADFBA"/>
  <w16cid:commentId w16cid:paraId="51C452C6" w16cid:durableId="24914E19"/>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668471CB" w16cid:durableId="248ADFC3"/>
  <w16cid:commentId w16cid:paraId="72F15BD0" w16cid:durableId="243D6F18"/>
  <w16cid:commentId w16cid:paraId="5B3526E2" w16cid:durableId="248ADFCB"/>
  <w16cid:commentId w16cid:paraId="72775EE2" w16cid:durableId="24918F59"/>
  <w16cid:commentId w16cid:paraId="1B63B58C" w16cid:durableId="248ADFCC"/>
  <w16cid:commentId w16cid:paraId="746C75C4" w16cid:durableId="249192BD"/>
  <w16cid:commentId w16cid:paraId="05DC0581" w16cid:durableId="243D7F6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398DC" w14:textId="77777777" w:rsidR="00DB5048" w:rsidRDefault="00DB5048" w:rsidP="006F11E0">
      <w:r>
        <w:separator/>
      </w:r>
    </w:p>
  </w:endnote>
  <w:endnote w:type="continuationSeparator" w:id="0">
    <w:p w14:paraId="287EF258" w14:textId="77777777" w:rsidR="00DB5048" w:rsidRDefault="00DB5048"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892931"/>
      <w:docPartObj>
        <w:docPartGallery w:val="Page Numbers (Bottom of Page)"/>
        <w:docPartUnique/>
      </w:docPartObj>
    </w:sdtPr>
    <w:sdtEndPr>
      <w:rPr>
        <w:noProof/>
      </w:rPr>
    </w:sdtEndPr>
    <w:sdtContent>
      <w:p w14:paraId="7509BD88" w14:textId="7FE1F68F" w:rsidR="00A57D0D" w:rsidRDefault="00A57D0D">
        <w:pPr>
          <w:pStyle w:val="Footer"/>
          <w:jc w:val="center"/>
        </w:pPr>
        <w:r>
          <w:fldChar w:fldCharType="begin"/>
        </w:r>
        <w:r>
          <w:instrText xml:space="preserve"> PAGE   \* MERGEFORMAT </w:instrText>
        </w:r>
        <w:r>
          <w:fldChar w:fldCharType="separate"/>
        </w:r>
        <w:r w:rsidR="007A3F92">
          <w:rPr>
            <w:noProof/>
          </w:rPr>
          <w:t>1</w:t>
        </w:r>
        <w:r>
          <w:rPr>
            <w:noProof/>
          </w:rPr>
          <w:fldChar w:fldCharType="end"/>
        </w:r>
      </w:p>
    </w:sdtContent>
  </w:sdt>
  <w:p w14:paraId="1557D885" w14:textId="77777777" w:rsidR="00A57D0D" w:rsidRDefault="00A57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C6E31" w14:textId="77777777" w:rsidR="00DB5048" w:rsidRDefault="00DB5048" w:rsidP="006F11E0">
      <w:r>
        <w:separator/>
      </w:r>
    </w:p>
  </w:footnote>
  <w:footnote w:type="continuationSeparator" w:id="0">
    <w:p w14:paraId="17680029" w14:textId="77777777" w:rsidR="00DB5048" w:rsidRDefault="00DB5048" w:rsidP="006F1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405EE"/>
    <w:multiLevelType w:val="hybridMultilevel"/>
    <w:tmpl w:val="0BD6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0"/>
  </w:num>
  <w:num w:numId="3">
    <w:abstractNumId w:val="20"/>
  </w:num>
  <w:num w:numId="4">
    <w:abstractNumId w:val="18"/>
  </w:num>
  <w:num w:numId="5">
    <w:abstractNumId w:val="23"/>
  </w:num>
  <w:num w:numId="6">
    <w:abstractNumId w:val="19"/>
  </w:num>
  <w:num w:numId="7">
    <w:abstractNumId w:val="0"/>
  </w:num>
  <w:num w:numId="8">
    <w:abstractNumId w:val="16"/>
  </w:num>
  <w:num w:numId="9">
    <w:abstractNumId w:val="13"/>
  </w:num>
  <w:num w:numId="10">
    <w:abstractNumId w:val="12"/>
  </w:num>
  <w:num w:numId="11">
    <w:abstractNumId w:val="6"/>
  </w:num>
  <w:num w:numId="12">
    <w:abstractNumId w:val="4"/>
  </w:num>
  <w:num w:numId="13">
    <w:abstractNumId w:val="24"/>
  </w:num>
  <w:num w:numId="14">
    <w:abstractNumId w:val="17"/>
  </w:num>
  <w:num w:numId="15">
    <w:abstractNumId w:val="1"/>
  </w:num>
  <w:num w:numId="16">
    <w:abstractNumId w:val="25"/>
  </w:num>
  <w:num w:numId="17">
    <w:abstractNumId w:val="15"/>
  </w:num>
  <w:num w:numId="18">
    <w:abstractNumId w:val="9"/>
  </w:num>
  <w:num w:numId="19">
    <w:abstractNumId w:val="14"/>
  </w:num>
  <w:num w:numId="20">
    <w:abstractNumId w:val="21"/>
  </w:num>
  <w:num w:numId="21">
    <w:abstractNumId w:val="3"/>
  </w:num>
  <w:num w:numId="22">
    <w:abstractNumId w:val="7"/>
  </w:num>
  <w:num w:numId="23">
    <w:abstractNumId w:val="11"/>
  </w:num>
  <w:num w:numId="24">
    <w:abstractNumId w:val="8"/>
  </w:num>
  <w:num w:numId="25">
    <w:abstractNumId w:val="22"/>
  </w:num>
  <w:num w:numId="2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loyd-Smith, Patrick">
    <w15:presenceInfo w15:providerId="None" w15:userId="Lloyd-Smith, Patrick"/>
  </w15:person>
  <w15:person w15:author="Pat">
    <w15:presenceInfo w15:providerId="None" w15:userId="Pat"/>
  </w15:person>
  <w15:person w15:author="Asare, Eric">
    <w15:presenceInfo w15:providerId="AD" w15:userId="S::era413@usask.ca::5d6e979b-9568-4c79-ad99-574e43155db9"/>
  </w15:person>
  <w15:person w15:author="Lloyd-Smith, Patrick [2]">
    <w15:presenceInfo w15:providerId="AD" w15:userId="S::pal453@usask.ca::005558d1-fe41-4b76-8fd0-407077b4cd07"/>
  </w15:person>
  <w15:person w15:author="Asare, Eric [2]">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7A04"/>
    <w:rsid w:val="0004226E"/>
    <w:rsid w:val="000451C7"/>
    <w:rsid w:val="00050ECB"/>
    <w:rsid w:val="000512A4"/>
    <w:rsid w:val="00051B63"/>
    <w:rsid w:val="000521A0"/>
    <w:rsid w:val="000523CF"/>
    <w:rsid w:val="000544F4"/>
    <w:rsid w:val="000555AA"/>
    <w:rsid w:val="0005632E"/>
    <w:rsid w:val="0005703A"/>
    <w:rsid w:val="000573E1"/>
    <w:rsid w:val="00060C1F"/>
    <w:rsid w:val="000611EF"/>
    <w:rsid w:val="00062509"/>
    <w:rsid w:val="00063F54"/>
    <w:rsid w:val="00066615"/>
    <w:rsid w:val="00067ECA"/>
    <w:rsid w:val="00071426"/>
    <w:rsid w:val="00071CAD"/>
    <w:rsid w:val="0007374B"/>
    <w:rsid w:val="00073902"/>
    <w:rsid w:val="0008052D"/>
    <w:rsid w:val="00081430"/>
    <w:rsid w:val="00081934"/>
    <w:rsid w:val="000822BE"/>
    <w:rsid w:val="0008247F"/>
    <w:rsid w:val="0008254F"/>
    <w:rsid w:val="00085E58"/>
    <w:rsid w:val="000862F4"/>
    <w:rsid w:val="00086767"/>
    <w:rsid w:val="00092A41"/>
    <w:rsid w:val="00093C6C"/>
    <w:rsid w:val="000959C3"/>
    <w:rsid w:val="000969ED"/>
    <w:rsid w:val="00097EAA"/>
    <w:rsid w:val="000A148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2496"/>
    <w:rsid w:val="000F283F"/>
    <w:rsid w:val="000F2E91"/>
    <w:rsid w:val="000F519B"/>
    <w:rsid w:val="000F723A"/>
    <w:rsid w:val="00102B11"/>
    <w:rsid w:val="0010355A"/>
    <w:rsid w:val="001055DB"/>
    <w:rsid w:val="001057AB"/>
    <w:rsid w:val="001074FD"/>
    <w:rsid w:val="001079E5"/>
    <w:rsid w:val="0011544A"/>
    <w:rsid w:val="00116193"/>
    <w:rsid w:val="00117781"/>
    <w:rsid w:val="00120A4E"/>
    <w:rsid w:val="001247C0"/>
    <w:rsid w:val="00125466"/>
    <w:rsid w:val="00125BFA"/>
    <w:rsid w:val="00127599"/>
    <w:rsid w:val="00131119"/>
    <w:rsid w:val="001311D0"/>
    <w:rsid w:val="001335CB"/>
    <w:rsid w:val="0013421E"/>
    <w:rsid w:val="00134919"/>
    <w:rsid w:val="00141299"/>
    <w:rsid w:val="00141C1E"/>
    <w:rsid w:val="001434E1"/>
    <w:rsid w:val="00152976"/>
    <w:rsid w:val="00153456"/>
    <w:rsid w:val="0015542E"/>
    <w:rsid w:val="0017270E"/>
    <w:rsid w:val="00176805"/>
    <w:rsid w:val="00180789"/>
    <w:rsid w:val="00184132"/>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C0BFE"/>
    <w:rsid w:val="001C0D98"/>
    <w:rsid w:val="001C1938"/>
    <w:rsid w:val="001C343C"/>
    <w:rsid w:val="001C3894"/>
    <w:rsid w:val="001D0073"/>
    <w:rsid w:val="001D124E"/>
    <w:rsid w:val="001D1767"/>
    <w:rsid w:val="001D3376"/>
    <w:rsid w:val="001D609A"/>
    <w:rsid w:val="001D60C7"/>
    <w:rsid w:val="001D7C25"/>
    <w:rsid w:val="001E0B7D"/>
    <w:rsid w:val="001E0CEF"/>
    <w:rsid w:val="001E14B3"/>
    <w:rsid w:val="001E1FC3"/>
    <w:rsid w:val="001E2782"/>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1DBA"/>
    <w:rsid w:val="002240C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53FC"/>
    <w:rsid w:val="00255ED1"/>
    <w:rsid w:val="00261958"/>
    <w:rsid w:val="002639AC"/>
    <w:rsid w:val="00265279"/>
    <w:rsid w:val="00267991"/>
    <w:rsid w:val="00270BBB"/>
    <w:rsid w:val="0027162F"/>
    <w:rsid w:val="00272C35"/>
    <w:rsid w:val="002749A7"/>
    <w:rsid w:val="002846FE"/>
    <w:rsid w:val="00285133"/>
    <w:rsid w:val="0029106D"/>
    <w:rsid w:val="0029686F"/>
    <w:rsid w:val="00297AAF"/>
    <w:rsid w:val="002A3791"/>
    <w:rsid w:val="002A7866"/>
    <w:rsid w:val="002B0D3A"/>
    <w:rsid w:val="002B1272"/>
    <w:rsid w:val="002B2084"/>
    <w:rsid w:val="002B2366"/>
    <w:rsid w:val="002B2AC8"/>
    <w:rsid w:val="002B3727"/>
    <w:rsid w:val="002C0B0B"/>
    <w:rsid w:val="002C4081"/>
    <w:rsid w:val="002C77D7"/>
    <w:rsid w:val="002D078C"/>
    <w:rsid w:val="002D2269"/>
    <w:rsid w:val="002D4369"/>
    <w:rsid w:val="002D4C6D"/>
    <w:rsid w:val="002D5C19"/>
    <w:rsid w:val="002E2779"/>
    <w:rsid w:val="002E2BA4"/>
    <w:rsid w:val="002F1828"/>
    <w:rsid w:val="002F41E3"/>
    <w:rsid w:val="002F5761"/>
    <w:rsid w:val="002F59A7"/>
    <w:rsid w:val="003016B4"/>
    <w:rsid w:val="00301B1E"/>
    <w:rsid w:val="003031D7"/>
    <w:rsid w:val="00303439"/>
    <w:rsid w:val="003047B3"/>
    <w:rsid w:val="00304810"/>
    <w:rsid w:val="00304B03"/>
    <w:rsid w:val="00310A1B"/>
    <w:rsid w:val="00312F9A"/>
    <w:rsid w:val="00321ECF"/>
    <w:rsid w:val="00324B6F"/>
    <w:rsid w:val="0032518F"/>
    <w:rsid w:val="00326322"/>
    <w:rsid w:val="00327265"/>
    <w:rsid w:val="00330124"/>
    <w:rsid w:val="003301D7"/>
    <w:rsid w:val="00337C1F"/>
    <w:rsid w:val="00340546"/>
    <w:rsid w:val="003408A1"/>
    <w:rsid w:val="00340B5E"/>
    <w:rsid w:val="00340EA3"/>
    <w:rsid w:val="00342159"/>
    <w:rsid w:val="0034228A"/>
    <w:rsid w:val="00343DD4"/>
    <w:rsid w:val="00344C9C"/>
    <w:rsid w:val="00346142"/>
    <w:rsid w:val="00346AE0"/>
    <w:rsid w:val="00350A5F"/>
    <w:rsid w:val="00350D33"/>
    <w:rsid w:val="00351CCF"/>
    <w:rsid w:val="00355CD1"/>
    <w:rsid w:val="00355E94"/>
    <w:rsid w:val="0036140F"/>
    <w:rsid w:val="00361B60"/>
    <w:rsid w:val="00361E6F"/>
    <w:rsid w:val="00362195"/>
    <w:rsid w:val="003648A7"/>
    <w:rsid w:val="0036491A"/>
    <w:rsid w:val="00364B4F"/>
    <w:rsid w:val="00365F2E"/>
    <w:rsid w:val="00366083"/>
    <w:rsid w:val="00367061"/>
    <w:rsid w:val="0036746D"/>
    <w:rsid w:val="00374568"/>
    <w:rsid w:val="003753B7"/>
    <w:rsid w:val="0037550B"/>
    <w:rsid w:val="00376FF7"/>
    <w:rsid w:val="00385856"/>
    <w:rsid w:val="003874EE"/>
    <w:rsid w:val="00391576"/>
    <w:rsid w:val="00391BE7"/>
    <w:rsid w:val="00391E0D"/>
    <w:rsid w:val="00392FE9"/>
    <w:rsid w:val="00394723"/>
    <w:rsid w:val="003960D3"/>
    <w:rsid w:val="00397338"/>
    <w:rsid w:val="003A3101"/>
    <w:rsid w:val="003A3A00"/>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37A3"/>
    <w:rsid w:val="00433E47"/>
    <w:rsid w:val="00440621"/>
    <w:rsid w:val="0044313F"/>
    <w:rsid w:val="00443EFD"/>
    <w:rsid w:val="00443FDD"/>
    <w:rsid w:val="00444E07"/>
    <w:rsid w:val="004456A8"/>
    <w:rsid w:val="00445D0F"/>
    <w:rsid w:val="00447157"/>
    <w:rsid w:val="0044769C"/>
    <w:rsid w:val="004507E3"/>
    <w:rsid w:val="004575C4"/>
    <w:rsid w:val="00460AA5"/>
    <w:rsid w:val="00463611"/>
    <w:rsid w:val="0046426B"/>
    <w:rsid w:val="00471580"/>
    <w:rsid w:val="0047233A"/>
    <w:rsid w:val="00475121"/>
    <w:rsid w:val="00475158"/>
    <w:rsid w:val="0047692B"/>
    <w:rsid w:val="00476B5A"/>
    <w:rsid w:val="00481B0D"/>
    <w:rsid w:val="0048238D"/>
    <w:rsid w:val="004823D9"/>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4615"/>
    <w:rsid w:val="004B4FA1"/>
    <w:rsid w:val="004B5896"/>
    <w:rsid w:val="004B5956"/>
    <w:rsid w:val="004B7426"/>
    <w:rsid w:val="004C07C0"/>
    <w:rsid w:val="004C0CE2"/>
    <w:rsid w:val="004C1744"/>
    <w:rsid w:val="004C26DB"/>
    <w:rsid w:val="004C6CC3"/>
    <w:rsid w:val="004C6EBB"/>
    <w:rsid w:val="004D1057"/>
    <w:rsid w:val="004D4C2C"/>
    <w:rsid w:val="004D5735"/>
    <w:rsid w:val="004D5BAE"/>
    <w:rsid w:val="004D5E8F"/>
    <w:rsid w:val="004D5EDC"/>
    <w:rsid w:val="004D662B"/>
    <w:rsid w:val="004D7085"/>
    <w:rsid w:val="004E0ED6"/>
    <w:rsid w:val="004E1679"/>
    <w:rsid w:val="004E6750"/>
    <w:rsid w:val="004E680F"/>
    <w:rsid w:val="004E759F"/>
    <w:rsid w:val="004F14AB"/>
    <w:rsid w:val="004F3252"/>
    <w:rsid w:val="004F3929"/>
    <w:rsid w:val="004F4A12"/>
    <w:rsid w:val="004F60F5"/>
    <w:rsid w:val="004F6BD1"/>
    <w:rsid w:val="004F751A"/>
    <w:rsid w:val="00501C18"/>
    <w:rsid w:val="00503FE0"/>
    <w:rsid w:val="00504B7C"/>
    <w:rsid w:val="005074A9"/>
    <w:rsid w:val="0050783E"/>
    <w:rsid w:val="00511EDE"/>
    <w:rsid w:val="00514D5C"/>
    <w:rsid w:val="005179BC"/>
    <w:rsid w:val="00521EC3"/>
    <w:rsid w:val="00522FF4"/>
    <w:rsid w:val="00524EA5"/>
    <w:rsid w:val="005262C2"/>
    <w:rsid w:val="00526CFA"/>
    <w:rsid w:val="00527DD9"/>
    <w:rsid w:val="005356F7"/>
    <w:rsid w:val="00536030"/>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77BD"/>
    <w:rsid w:val="005A0DBB"/>
    <w:rsid w:val="005A1844"/>
    <w:rsid w:val="005A4C15"/>
    <w:rsid w:val="005A4F6F"/>
    <w:rsid w:val="005B12E2"/>
    <w:rsid w:val="005B3A9F"/>
    <w:rsid w:val="005B7614"/>
    <w:rsid w:val="005C09E7"/>
    <w:rsid w:val="005C2675"/>
    <w:rsid w:val="005C3E60"/>
    <w:rsid w:val="005C6ECE"/>
    <w:rsid w:val="005D18E9"/>
    <w:rsid w:val="005D23AE"/>
    <w:rsid w:val="005D4C08"/>
    <w:rsid w:val="005D519A"/>
    <w:rsid w:val="005D5419"/>
    <w:rsid w:val="005D606D"/>
    <w:rsid w:val="005D760A"/>
    <w:rsid w:val="005E2091"/>
    <w:rsid w:val="005E4AB7"/>
    <w:rsid w:val="005E52D0"/>
    <w:rsid w:val="005E5710"/>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7C9E"/>
    <w:rsid w:val="00630D38"/>
    <w:rsid w:val="006329CD"/>
    <w:rsid w:val="006355D6"/>
    <w:rsid w:val="00637352"/>
    <w:rsid w:val="0063747B"/>
    <w:rsid w:val="00642D1B"/>
    <w:rsid w:val="0064327E"/>
    <w:rsid w:val="00643825"/>
    <w:rsid w:val="006441D5"/>
    <w:rsid w:val="00645B71"/>
    <w:rsid w:val="00646359"/>
    <w:rsid w:val="00647F3F"/>
    <w:rsid w:val="00650A50"/>
    <w:rsid w:val="00655B89"/>
    <w:rsid w:val="0065664B"/>
    <w:rsid w:val="00656B52"/>
    <w:rsid w:val="00657D5A"/>
    <w:rsid w:val="00662235"/>
    <w:rsid w:val="00662492"/>
    <w:rsid w:val="006627A0"/>
    <w:rsid w:val="00665312"/>
    <w:rsid w:val="00665DF3"/>
    <w:rsid w:val="00666D0A"/>
    <w:rsid w:val="00671D14"/>
    <w:rsid w:val="006729C2"/>
    <w:rsid w:val="00673E9D"/>
    <w:rsid w:val="0067687D"/>
    <w:rsid w:val="00676B12"/>
    <w:rsid w:val="0069269A"/>
    <w:rsid w:val="006928D8"/>
    <w:rsid w:val="006A157A"/>
    <w:rsid w:val="006A37B5"/>
    <w:rsid w:val="006A43FC"/>
    <w:rsid w:val="006A5377"/>
    <w:rsid w:val="006A5469"/>
    <w:rsid w:val="006B1296"/>
    <w:rsid w:val="006B2955"/>
    <w:rsid w:val="006B475F"/>
    <w:rsid w:val="006B4DE9"/>
    <w:rsid w:val="006B7FCA"/>
    <w:rsid w:val="006C0F0B"/>
    <w:rsid w:val="006C17C5"/>
    <w:rsid w:val="006C73B8"/>
    <w:rsid w:val="006C7F16"/>
    <w:rsid w:val="006D039A"/>
    <w:rsid w:val="006D13F4"/>
    <w:rsid w:val="006D33B1"/>
    <w:rsid w:val="006D5459"/>
    <w:rsid w:val="006E0912"/>
    <w:rsid w:val="006E1FC6"/>
    <w:rsid w:val="006E73CB"/>
    <w:rsid w:val="006F11E0"/>
    <w:rsid w:val="006F1C0D"/>
    <w:rsid w:val="006F3024"/>
    <w:rsid w:val="007030B4"/>
    <w:rsid w:val="00710191"/>
    <w:rsid w:val="0071047D"/>
    <w:rsid w:val="00711BBD"/>
    <w:rsid w:val="00716E1D"/>
    <w:rsid w:val="00720478"/>
    <w:rsid w:val="0073276A"/>
    <w:rsid w:val="0073428E"/>
    <w:rsid w:val="007351CE"/>
    <w:rsid w:val="00735AA2"/>
    <w:rsid w:val="00736787"/>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5A26"/>
    <w:rsid w:val="00776205"/>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1CAB"/>
    <w:rsid w:val="00821EE5"/>
    <w:rsid w:val="00824FDE"/>
    <w:rsid w:val="008309DF"/>
    <w:rsid w:val="0083447D"/>
    <w:rsid w:val="00835CD9"/>
    <w:rsid w:val="00836DCE"/>
    <w:rsid w:val="008449BC"/>
    <w:rsid w:val="008468D4"/>
    <w:rsid w:val="00847D7B"/>
    <w:rsid w:val="008500CF"/>
    <w:rsid w:val="008504A2"/>
    <w:rsid w:val="0085430B"/>
    <w:rsid w:val="00857728"/>
    <w:rsid w:val="008616E5"/>
    <w:rsid w:val="00866FEF"/>
    <w:rsid w:val="0087184A"/>
    <w:rsid w:val="008719F6"/>
    <w:rsid w:val="00877A32"/>
    <w:rsid w:val="00884167"/>
    <w:rsid w:val="0088596C"/>
    <w:rsid w:val="00886B32"/>
    <w:rsid w:val="00886EBB"/>
    <w:rsid w:val="008930EE"/>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D6C"/>
    <w:rsid w:val="008C2CBE"/>
    <w:rsid w:val="008C4763"/>
    <w:rsid w:val="008C4E2D"/>
    <w:rsid w:val="008C5F8A"/>
    <w:rsid w:val="008D47C3"/>
    <w:rsid w:val="008E2C9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12FE"/>
    <w:rsid w:val="00915B81"/>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5712"/>
    <w:rsid w:val="00966EE6"/>
    <w:rsid w:val="009673DF"/>
    <w:rsid w:val="00975902"/>
    <w:rsid w:val="00976C7D"/>
    <w:rsid w:val="00977468"/>
    <w:rsid w:val="009776A4"/>
    <w:rsid w:val="00981F96"/>
    <w:rsid w:val="00983736"/>
    <w:rsid w:val="00986F9E"/>
    <w:rsid w:val="00987E5B"/>
    <w:rsid w:val="009902BA"/>
    <w:rsid w:val="00990F6D"/>
    <w:rsid w:val="00994346"/>
    <w:rsid w:val="00995D9B"/>
    <w:rsid w:val="0099792C"/>
    <w:rsid w:val="009A1688"/>
    <w:rsid w:val="009A21F4"/>
    <w:rsid w:val="009A4076"/>
    <w:rsid w:val="009A41E8"/>
    <w:rsid w:val="009A4608"/>
    <w:rsid w:val="009B6439"/>
    <w:rsid w:val="009C03CF"/>
    <w:rsid w:val="009C0DC4"/>
    <w:rsid w:val="009C0DD6"/>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8A0"/>
    <w:rsid w:val="00A27185"/>
    <w:rsid w:val="00A27377"/>
    <w:rsid w:val="00A27EFD"/>
    <w:rsid w:val="00A3088B"/>
    <w:rsid w:val="00A33B62"/>
    <w:rsid w:val="00A33F50"/>
    <w:rsid w:val="00A353E3"/>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609C"/>
    <w:rsid w:val="00A97019"/>
    <w:rsid w:val="00A97BED"/>
    <w:rsid w:val="00AA01A9"/>
    <w:rsid w:val="00AA192E"/>
    <w:rsid w:val="00AA259F"/>
    <w:rsid w:val="00AA27F8"/>
    <w:rsid w:val="00AA2E57"/>
    <w:rsid w:val="00AA3CD0"/>
    <w:rsid w:val="00AA3E80"/>
    <w:rsid w:val="00AA50E0"/>
    <w:rsid w:val="00AA530B"/>
    <w:rsid w:val="00AB22CF"/>
    <w:rsid w:val="00AB2C3B"/>
    <w:rsid w:val="00AB3862"/>
    <w:rsid w:val="00AB3DCC"/>
    <w:rsid w:val="00AB4F38"/>
    <w:rsid w:val="00AB55AD"/>
    <w:rsid w:val="00AB5BB3"/>
    <w:rsid w:val="00AB5E5E"/>
    <w:rsid w:val="00AB6EDA"/>
    <w:rsid w:val="00AC09D8"/>
    <w:rsid w:val="00AC2086"/>
    <w:rsid w:val="00AC647C"/>
    <w:rsid w:val="00AC6DB3"/>
    <w:rsid w:val="00AC7D1E"/>
    <w:rsid w:val="00AD22DD"/>
    <w:rsid w:val="00AD24B3"/>
    <w:rsid w:val="00AD31B2"/>
    <w:rsid w:val="00AD61A6"/>
    <w:rsid w:val="00AE24E8"/>
    <w:rsid w:val="00AE2B80"/>
    <w:rsid w:val="00AE31ED"/>
    <w:rsid w:val="00AE3A8E"/>
    <w:rsid w:val="00AE6B88"/>
    <w:rsid w:val="00AF1BC0"/>
    <w:rsid w:val="00AF3003"/>
    <w:rsid w:val="00AF3160"/>
    <w:rsid w:val="00AF3C51"/>
    <w:rsid w:val="00AF40A1"/>
    <w:rsid w:val="00AF6321"/>
    <w:rsid w:val="00AF7B14"/>
    <w:rsid w:val="00AF7DD5"/>
    <w:rsid w:val="00B017B6"/>
    <w:rsid w:val="00B05CBD"/>
    <w:rsid w:val="00B06B42"/>
    <w:rsid w:val="00B1067D"/>
    <w:rsid w:val="00B11353"/>
    <w:rsid w:val="00B12777"/>
    <w:rsid w:val="00B12A66"/>
    <w:rsid w:val="00B1319E"/>
    <w:rsid w:val="00B138EB"/>
    <w:rsid w:val="00B147CF"/>
    <w:rsid w:val="00B14FF0"/>
    <w:rsid w:val="00B16C03"/>
    <w:rsid w:val="00B1736B"/>
    <w:rsid w:val="00B21434"/>
    <w:rsid w:val="00B22583"/>
    <w:rsid w:val="00B2394E"/>
    <w:rsid w:val="00B23D4A"/>
    <w:rsid w:val="00B23E7F"/>
    <w:rsid w:val="00B240BD"/>
    <w:rsid w:val="00B24D1E"/>
    <w:rsid w:val="00B34838"/>
    <w:rsid w:val="00B4233B"/>
    <w:rsid w:val="00B453D6"/>
    <w:rsid w:val="00B51184"/>
    <w:rsid w:val="00B5600F"/>
    <w:rsid w:val="00B606E2"/>
    <w:rsid w:val="00B607BF"/>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850"/>
    <w:rsid w:val="00B91CC0"/>
    <w:rsid w:val="00B920D8"/>
    <w:rsid w:val="00B928F5"/>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E3891"/>
    <w:rsid w:val="00CE4FC5"/>
    <w:rsid w:val="00CE57A3"/>
    <w:rsid w:val="00CE6106"/>
    <w:rsid w:val="00CE6553"/>
    <w:rsid w:val="00CF5ED8"/>
    <w:rsid w:val="00CF6A22"/>
    <w:rsid w:val="00CF7AA7"/>
    <w:rsid w:val="00CF7F4B"/>
    <w:rsid w:val="00D00226"/>
    <w:rsid w:val="00D01196"/>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5CF9"/>
    <w:rsid w:val="00D97B3F"/>
    <w:rsid w:val="00DA2382"/>
    <w:rsid w:val="00DA2840"/>
    <w:rsid w:val="00DA33CF"/>
    <w:rsid w:val="00DA3AD5"/>
    <w:rsid w:val="00DA6ADB"/>
    <w:rsid w:val="00DB0192"/>
    <w:rsid w:val="00DB39DA"/>
    <w:rsid w:val="00DB47F4"/>
    <w:rsid w:val="00DB5048"/>
    <w:rsid w:val="00DC1D26"/>
    <w:rsid w:val="00DC6579"/>
    <w:rsid w:val="00DC73AF"/>
    <w:rsid w:val="00DD1C50"/>
    <w:rsid w:val="00DE26B5"/>
    <w:rsid w:val="00DE4D22"/>
    <w:rsid w:val="00DE6F50"/>
    <w:rsid w:val="00DE7E53"/>
    <w:rsid w:val="00DF01EA"/>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1187"/>
    <w:rsid w:val="00E511BE"/>
    <w:rsid w:val="00E54216"/>
    <w:rsid w:val="00E549B9"/>
    <w:rsid w:val="00E56B42"/>
    <w:rsid w:val="00E619A1"/>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350"/>
    <w:rsid w:val="00E943CF"/>
    <w:rsid w:val="00E94919"/>
    <w:rsid w:val="00E958F2"/>
    <w:rsid w:val="00E95A8F"/>
    <w:rsid w:val="00E95ED5"/>
    <w:rsid w:val="00EA2D91"/>
    <w:rsid w:val="00EA303D"/>
    <w:rsid w:val="00EA3A0A"/>
    <w:rsid w:val="00EA634C"/>
    <w:rsid w:val="00EB0C6B"/>
    <w:rsid w:val="00EB0F90"/>
    <w:rsid w:val="00EB15B5"/>
    <w:rsid w:val="00EB3035"/>
    <w:rsid w:val="00EC03DF"/>
    <w:rsid w:val="00EC28C3"/>
    <w:rsid w:val="00EC2EA5"/>
    <w:rsid w:val="00EC4418"/>
    <w:rsid w:val="00ED2B29"/>
    <w:rsid w:val="00ED31A9"/>
    <w:rsid w:val="00ED3514"/>
    <w:rsid w:val="00ED3701"/>
    <w:rsid w:val="00ED698F"/>
    <w:rsid w:val="00ED6D00"/>
    <w:rsid w:val="00ED7600"/>
    <w:rsid w:val="00ED7A0D"/>
    <w:rsid w:val="00ED7FB6"/>
    <w:rsid w:val="00EE077A"/>
    <w:rsid w:val="00EE0C47"/>
    <w:rsid w:val="00EE1A65"/>
    <w:rsid w:val="00EE1E2C"/>
    <w:rsid w:val="00EE1F20"/>
    <w:rsid w:val="00EE34DF"/>
    <w:rsid w:val="00EE3D80"/>
    <w:rsid w:val="00EE45B5"/>
    <w:rsid w:val="00EE6977"/>
    <w:rsid w:val="00EF06F9"/>
    <w:rsid w:val="00EF1D74"/>
    <w:rsid w:val="00EF3F78"/>
    <w:rsid w:val="00EF53C7"/>
    <w:rsid w:val="00EF5668"/>
    <w:rsid w:val="00EF75A4"/>
    <w:rsid w:val="00F039FA"/>
    <w:rsid w:val="00F05C3B"/>
    <w:rsid w:val="00F116DA"/>
    <w:rsid w:val="00F16E9D"/>
    <w:rsid w:val="00F204DC"/>
    <w:rsid w:val="00F20CBC"/>
    <w:rsid w:val="00F24375"/>
    <w:rsid w:val="00F27899"/>
    <w:rsid w:val="00F35A64"/>
    <w:rsid w:val="00F373F5"/>
    <w:rsid w:val="00F376AB"/>
    <w:rsid w:val="00F40835"/>
    <w:rsid w:val="00F40BE2"/>
    <w:rsid w:val="00F40C49"/>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E16"/>
    <w:rsid w:val="00F66933"/>
    <w:rsid w:val="00F66DD7"/>
    <w:rsid w:val="00F673D5"/>
    <w:rsid w:val="00F711F8"/>
    <w:rsid w:val="00F728E5"/>
    <w:rsid w:val="00F72DF4"/>
    <w:rsid w:val="00F744D5"/>
    <w:rsid w:val="00F7497B"/>
    <w:rsid w:val="00F772A3"/>
    <w:rsid w:val="00F83D03"/>
    <w:rsid w:val="00F86B73"/>
    <w:rsid w:val="00F87DD1"/>
    <w:rsid w:val="00F909C6"/>
    <w:rsid w:val="00F94762"/>
    <w:rsid w:val="00F951D8"/>
    <w:rsid w:val="00F96C58"/>
    <w:rsid w:val="00FA2BED"/>
    <w:rsid w:val="00FA31EC"/>
    <w:rsid w:val="00FA50E8"/>
    <w:rsid w:val="00FA63E4"/>
    <w:rsid w:val="00FA6CE5"/>
    <w:rsid w:val="00FA6F36"/>
    <w:rsid w:val="00FB0899"/>
    <w:rsid w:val="00FB5EA2"/>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4:defaultImageDpi w14:val="32767"/>
  <w15:chartTrackingRefBased/>
  <w15:docId w15:val="{56B83C0F-E3BF-0B4A-9100-1C3919BF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658-EBA5-457F-854C-BDD3C00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7813</Words>
  <Characters>44535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Lloyd-Smith, Patrick</cp:lastModifiedBy>
  <cp:revision>3</cp:revision>
  <dcterms:created xsi:type="dcterms:W3CDTF">2021-08-19T16:22:00Z</dcterms:created>
  <dcterms:modified xsi:type="dcterms:W3CDTF">2021-08-19T16:22:00Z</dcterms:modified>
</cp:coreProperties>
</file>